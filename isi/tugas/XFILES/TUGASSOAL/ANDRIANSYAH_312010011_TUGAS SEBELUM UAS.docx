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62CA" w14:textId="77777777" w:rsidR="006528BA" w:rsidRPr="00B32D15" w:rsidRDefault="006528BA" w:rsidP="006528BA">
      <w:pPr>
        <w:pStyle w:val="TidakAdaSpasi"/>
        <w:rPr>
          <w:b/>
          <w:bCs/>
          <w:sz w:val="28"/>
          <w:szCs w:val="28"/>
          <w:u w:val="single"/>
        </w:rPr>
      </w:pPr>
      <w:r w:rsidRPr="00B32D15">
        <w:rPr>
          <w:b/>
          <w:bCs/>
          <w:sz w:val="28"/>
          <w:szCs w:val="28"/>
          <w:u w:val="single"/>
        </w:rPr>
        <w:t>Nama : Andriansyah</w:t>
      </w:r>
    </w:p>
    <w:p w14:paraId="47ACBC72" w14:textId="77777777" w:rsidR="006528BA" w:rsidRPr="00B32D15" w:rsidRDefault="006528BA" w:rsidP="006528BA">
      <w:pPr>
        <w:pStyle w:val="TidakAdaSpasi"/>
        <w:rPr>
          <w:b/>
          <w:bCs/>
          <w:sz w:val="28"/>
          <w:szCs w:val="28"/>
          <w:u w:val="single"/>
        </w:rPr>
      </w:pPr>
      <w:r w:rsidRPr="00B32D15">
        <w:rPr>
          <w:b/>
          <w:bCs/>
          <w:sz w:val="28"/>
          <w:szCs w:val="28"/>
          <w:u w:val="single"/>
        </w:rPr>
        <w:t>Kelas : TI.20.B1</w:t>
      </w:r>
    </w:p>
    <w:p w14:paraId="48C62BD1" w14:textId="77777777" w:rsidR="006528BA" w:rsidRPr="00B32D15" w:rsidRDefault="006528BA" w:rsidP="006528BA">
      <w:pPr>
        <w:pStyle w:val="TidakAdaSpasi"/>
        <w:rPr>
          <w:b/>
          <w:bCs/>
          <w:sz w:val="28"/>
          <w:szCs w:val="28"/>
          <w:u w:val="single"/>
        </w:rPr>
      </w:pPr>
      <w:proofErr w:type="spellStart"/>
      <w:r w:rsidRPr="00B32D15">
        <w:rPr>
          <w:b/>
          <w:bCs/>
          <w:sz w:val="28"/>
          <w:szCs w:val="28"/>
          <w:u w:val="single"/>
        </w:rPr>
        <w:t>Nim</w:t>
      </w:r>
      <w:proofErr w:type="spellEnd"/>
      <w:r w:rsidRPr="00B32D15">
        <w:rPr>
          <w:b/>
          <w:bCs/>
          <w:sz w:val="28"/>
          <w:szCs w:val="28"/>
          <w:u w:val="single"/>
        </w:rPr>
        <w:t xml:space="preserve"> : 312010011</w:t>
      </w:r>
    </w:p>
    <w:p w14:paraId="1F7F757F" w14:textId="438F1F58" w:rsidR="000C6B07" w:rsidRPr="00B32D15" w:rsidRDefault="002F311F">
      <w:pPr>
        <w:rPr>
          <w:sz w:val="28"/>
          <w:szCs w:val="28"/>
        </w:rPr>
      </w:pPr>
    </w:p>
    <w:p w14:paraId="64B251FA" w14:textId="27FFC9F3" w:rsidR="006528BA" w:rsidRDefault="006528BA"/>
    <w:p w14:paraId="3A16F737" w14:textId="7BBCBA6A" w:rsidR="006528BA" w:rsidRPr="00B32D15" w:rsidRDefault="006528BA" w:rsidP="006528BA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B32D15">
        <w:rPr>
          <w:sz w:val="24"/>
          <w:szCs w:val="24"/>
        </w:rPr>
        <w:t>Diketahui matriks A dan B seperti di bawah ini. Jika determinan matriks A = -8, maka determinan matriks B adalah…</w:t>
      </w:r>
    </w:p>
    <w:p w14:paraId="12487B02" w14:textId="01A3B101" w:rsidR="006528BA" w:rsidRDefault="006528BA" w:rsidP="006528BA">
      <w:pPr>
        <w:pStyle w:val="DaftarParagraf"/>
      </w:pPr>
    </w:p>
    <w:p w14:paraId="7FCA2C74" w14:textId="18C044BC" w:rsidR="006528BA" w:rsidRDefault="006528BA" w:rsidP="006528BA">
      <w:pPr>
        <w:pStyle w:val="DaftarParagraf"/>
      </w:pPr>
      <w:r>
        <w:rPr>
          <w:noProof/>
        </w:rPr>
        <w:drawing>
          <wp:inline distT="0" distB="0" distL="0" distR="0" wp14:anchorId="7588B942" wp14:editId="19381D14">
            <wp:extent cx="2703195" cy="1009650"/>
            <wp:effectExtent l="0" t="0" r="1905" b="0"/>
            <wp:docPr id="8" name="Gambar 8" descr="soal matriks n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riks n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12F7" w14:textId="77777777" w:rsidR="006528BA" w:rsidRDefault="006528BA" w:rsidP="006528BA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</w:t>
      </w:r>
    </w:p>
    <w:p w14:paraId="691EFF8B" w14:textId="4040797A" w:rsidR="006528BA" w:rsidRDefault="006528BA" w:rsidP="006528BA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528BA">
        <w:rPr>
          <w:sz w:val="24"/>
          <w:szCs w:val="24"/>
        </w:rPr>
        <w:t>-96</w:t>
      </w:r>
    </w:p>
    <w:p w14:paraId="04811ECE" w14:textId="33BF85CF" w:rsidR="006528BA" w:rsidRDefault="006528BA" w:rsidP="006528BA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-64</w:t>
      </w:r>
    </w:p>
    <w:p w14:paraId="557D2A6B" w14:textId="68097C96" w:rsidR="006528BA" w:rsidRDefault="006528BA" w:rsidP="006528BA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48</w:t>
      </w:r>
    </w:p>
    <w:p w14:paraId="75FFA9BA" w14:textId="77777777" w:rsidR="00B32D15" w:rsidRDefault="006528BA" w:rsidP="00B32D15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-48</w:t>
      </w:r>
    </w:p>
    <w:p w14:paraId="1E08B3C9" w14:textId="77777777" w:rsidR="00B32D15" w:rsidRPr="009054EA" w:rsidRDefault="006528BA" w:rsidP="00B32D15">
      <w:pPr>
        <w:ind w:left="720"/>
        <w:rPr>
          <w:b/>
          <w:bCs/>
          <w:sz w:val="24"/>
          <w:szCs w:val="24"/>
        </w:rPr>
      </w:pPr>
      <w:r w:rsidRPr="009054EA">
        <w:rPr>
          <w:b/>
          <w:bCs/>
          <w:sz w:val="24"/>
          <w:szCs w:val="24"/>
        </w:rPr>
        <w:t>Jawaban : a</w:t>
      </w:r>
    </w:p>
    <w:p w14:paraId="628256B8" w14:textId="4EE5FA17" w:rsidR="006528BA" w:rsidRPr="00B32D15" w:rsidRDefault="006528BA" w:rsidP="00B32D15">
      <w:pPr>
        <w:ind w:left="720"/>
        <w:rPr>
          <w:sz w:val="24"/>
          <w:szCs w:val="24"/>
        </w:rPr>
      </w:pPr>
      <w:r w:rsidRPr="00B32D15">
        <w:rPr>
          <w:sz w:val="24"/>
          <w:szCs w:val="24"/>
        </w:rPr>
        <w:t>Pembahasan :</w:t>
      </w:r>
    </w:p>
    <w:p w14:paraId="67B8168D" w14:textId="7C25C4C3" w:rsidR="00B32D15" w:rsidRPr="00B32D15" w:rsidRDefault="00B32D15" w:rsidP="00B32D15">
      <w:pPr>
        <w:ind w:left="720"/>
        <w:rPr>
          <w:sz w:val="24"/>
          <w:szCs w:val="24"/>
        </w:rPr>
      </w:pPr>
      <w:r w:rsidRPr="00B32D15">
        <w:rPr>
          <w:sz w:val="24"/>
          <w:szCs w:val="24"/>
        </w:rPr>
        <w:t>Determinan A</w:t>
      </w:r>
    </w:p>
    <w:p w14:paraId="6A93507C" w14:textId="0066834A" w:rsidR="006528BA" w:rsidRPr="00B32D15" w:rsidRDefault="00B32D15" w:rsidP="006528BA">
      <w:pPr>
        <w:pStyle w:val="DaftarParagraf"/>
        <w:rPr>
          <w:sz w:val="24"/>
          <w:szCs w:val="24"/>
        </w:rPr>
      </w:pPr>
      <w:r w:rsidRPr="00B32D15">
        <w:rPr>
          <w:noProof/>
          <w:sz w:val="24"/>
          <w:szCs w:val="24"/>
        </w:rPr>
        <w:drawing>
          <wp:inline distT="0" distB="0" distL="0" distR="0" wp14:anchorId="68CF3F95" wp14:editId="71C7286B">
            <wp:extent cx="1630045" cy="930275"/>
            <wp:effectExtent l="0" t="0" r="8255" b="3175"/>
            <wp:docPr id="16" name="Gambar 16" descr="soal matriks no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al matriks no 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6F71" w14:textId="30A5CF23" w:rsidR="00B32D15" w:rsidRPr="00B32D15" w:rsidRDefault="00B32D15" w:rsidP="006528BA">
      <w:pPr>
        <w:pStyle w:val="DaftarParagraf"/>
        <w:rPr>
          <w:sz w:val="24"/>
          <w:szCs w:val="24"/>
        </w:rPr>
      </w:pP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A = (</w:t>
      </w:r>
      <w:proofErr w:type="spellStart"/>
      <w:r w:rsidRPr="00B32D15">
        <w:rPr>
          <w:sz w:val="24"/>
          <w:szCs w:val="24"/>
        </w:rPr>
        <w:t>aei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bfg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cdh</w:t>
      </w:r>
      <w:proofErr w:type="spellEnd"/>
      <w:r w:rsidRPr="00B32D15">
        <w:rPr>
          <w:sz w:val="24"/>
          <w:szCs w:val="24"/>
        </w:rPr>
        <w:t>) – (</w:t>
      </w:r>
      <w:proofErr w:type="spellStart"/>
      <w:r w:rsidRPr="00B32D15">
        <w:rPr>
          <w:sz w:val="24"/>
          <w:szCs w:val="24"/>
        </w:rPr>
        <w:t>ceg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afh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bdi</w:t>
      </w:r>
      <w:proofErr w:type="spellEnd"/>
      <w:r w:rsidRPr="00B32D15">
        <w:rPr>
          <w:sz w:val="24"/>
          <w:szCs w:val="24"/>
        </w:rPr>
        <w:t>) = -8</w:t>
      </w:r>
    </w:p>
    <w:p w14:paraId="64083094" w14:textId="293C86D1" w:rsidR="00B32D15" w:rsidRPr="00B32D15" w:rsidRDefault="00B32D15" w:rsidP="006528BA">
      <w:pPr>
        <w:pStyle w:val="DaftarParagraf"/>
        <w:rPr>
          <w:sz w:val="24"/>
          <w:szCs w:val="24"/>
        </w:rPr>
      </w:pPr>
    </w:p>
    <w:p w14:paraId="120CCCBB" w14:textId="30D20CDB" w:rsidR="00B32D15" w:rsidRPr="00B32D15" w:rsidRDefault="00B32D15" w:rsidP="006528BA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>Determinan B</w:t>
      </w:r>
    </w:p>
    <w:p w14:paraId="05D20DAD" w14:textId="78253957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noProof/>
          <w:sz w:val="24"/>
          <w:szCs w:val="24"/>
        </w:rPr>
        <w:drawing>
          <wp:inline distT="0" distB="0" distL="0" distR="0" wp14:anchorId="65027F1C" wp14:editId="2BD33DEC">
            <wp:extent cx="2131060" cy="874395"/>
            <wp:effectExtent l="0" t="0" r="2540" b="1905"/>
            <wp:docPr id="18" name="Gambar 18" descr="soal matriks no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al matriks no 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AF73" w14:textId="77777777" w:rsidR="00B32D15" w:rsidRPr="00B32D15" w:rsidRDefault="00B32D15" w:rsidP="00B32D15">
      <w:pPr>
        <w:pStyle w:val="DaftarParagraf"/>
        <w:rPr>
          <w:sz w:val="24"/>
          <w:szCs w:val="24"/>
        </w:rPr>
      </w:pPr>
    </w:p>
    <w:p w14:paraId="7C2E236E" w14:textId="77777777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>→ 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B = (-12aei + (-12bfg) + (-12cdh)) – (-12ceg + (-12afh) + (-12bdi))</w:t>
      </w:r>
    </w:p>
    <w:p w14:paraId="21F9609E" w14:textId="77777777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 xml:space="preserve">→  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B = -12 {(</w:t>
      </w:r>
      <w:proofErr w:type="spellStart"/>
      <w:r w:rsidRPr="00B32D15">
        <w:rPr>
          <w:sz w:val="24"/>
          <w:szCs w:val="24"/>
        </w:rPr>
        <w:t>aei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bfg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cdh</w:t>
      </w:r>
      <w:proofErr w:type="spellEnd"/>
      <w:r w:rsidRPr="00B32D15">
        <w:rPr>
          <w:sz w:val="24"/>
          <w:szCs w:val="24"/>
        </w:rPr>
        <w:t>) – (</w:t>
      </w:r>
      <w:proofErr w:type="spellStart"/>
      <w:r w:rsidRPr="00B32D15">
        <w:rPr>
          <w:sz w:val="24"/>
          <w:szCs w:val="24"/>
        </w:rPr>
        <w:t>ceg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afh</w:t>
      </w:r>
      <w:proofErr w:type="spellEnd"/>
      <w:r w:rsidRPr="00B32D15">
        <w:rPr>
          <w:sz w:val="24"/>
          <w:szCs w:val="24"/>
        </w:rPr>
        <w:t xml:space="preserve"> + </w:t>
      </w:r>
      <w:proofErr w:type="spellStart"/>
      <w:r w:rsidRPr="00B32D15">
        <w:rPr>
          <w:sz w:val="24"/>
          <w:szCs w:val="24"/>
        </w:rPr>
        <w:t>bdi</w:t>
      </w:r>
      <w:proofErr w:type="spellEnd"/>
      <w:r w:rsidRPr="00B32D15">
        <w:rPr>
          <w:sz w:val="24"/>
          <w:szCs w:val="24"/>
        </w:rPr>
        <w:t>)}</w:t>
      </w:r>
    </w:p>
    <w:p w14:paraId="541FFD69" w14:textId="77777777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>→ 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B = -12 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A</w:t>
      </w:r>
    </w:p>
    <w:p w14:paraId="366C69D7" w14:textId="77777777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>→ 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B = -12 (-8)</w:t>
      </w:r>
    </w:p>
    <w:p w14:paraId="6EA6D999" w14:textId="1FDE83A1" w:rsidR="00B32D15" w:rsidRPr="00B32D15" w:rsidRDefault="00B32D15" w:rsidP="00B32D15">
      <w:pPr>
        <w:pStyle w:val="DaftarParagraf"/>
        <w:rPr>
          <w:sz w:val="24"/>
          <w:szCs w:val="24"/>
        </w:rPr>
      </w:pPr>
      <w:r w:rsidRPr="00B32D15">
        <w:rPr>
          <w:sz w:val="24"/>
          <w:szCs w:val="24"/>
        </w:rPr>
        <w:t xml:space="preserve">→  </w:t>
      </w:r>
      <w:proofErr w:type="spellStart"/>
      <w:r w:rsidRPr="00B32D15">
        <w:rPr>
          <w:sz w:val="24"/>
          <w:szCs w:val="24"/>
        </w:rPr>
        <w:t>det</w:t>
      </w:r>
      <w:proofErr w:type="spellEnd"/>
      <w:r w:rsidRPr="00B32D15">
        <w:rPr>
          <w:sz w:val="24"/>
          <w:szCs w:val="24"/>
        </w:rPr>
        <w:t xml:space="preserve"> B = 96</w:t>
      </w:r>
    </w:p>
    <w:p w14:paraId="31E55DC9" w14:textId="1653A85F" w:rsidR="00B32D15" w:rsidRDefault="00B32D15" w:rsidP="006528BA">
      <w:pPr>
        <w:pStyle w:val="DaftarParagraf"/>
        <w:rPr>
          <w:sz w:val="24"/>
          <w:szCs w:val="24"/>
        </w:rPr>
      </w:pPr>
    </w:p>
    <w:p w14:paraId="226EFE22" w14:textId="7D13E19A" w:rsidR="00B32D15" w:rsidRPr="009054EA" w:rsidRDefault="00B32D15" w:rsidP="00B32D15">
      <w:pPr>
        <w:pStyle w:val="DaftarParagraf"/>
        <w:numPr>
          <w:ilvl w:val="0"/>
          <w:numId w:val="2"/>
        </w:numPr>
        <w:rPr>
          <w:sz w:val="28"/>
          <w:szCs w:val="28"/>
        </w:rPr>
      </w:pPr>
      <w:r w:rsidRPr="009054EA">
        <w:rPr>
          <w:sz w:val="24"/>
          <w:szCs w:val="24"/>
        </w:rPr>
        <w:lastRenderedPageBreak/>
        <w:t>Nilai z yang memenuhi persamaan di bawah ini adalah</w:t>
      </w:r>
      <w:r w:rsidR="009054EA" w:rsidRPr="009054EA">
        <w:rPr>
          <w:sz w:val="24"/>
          <w:szCs w:val="24"/>
        </w:rPr>
        <w:t>....</w:t>
      </w:r>
    </w:p>
    <w:p w14:paraId="21904D02" w14:textId="37E6FCA6" w:rsidR="00B32D15" w:rsidRDefault="00B32D15" w:rsidP="00B32D15">
      <w:pPr>
        <w:pStyle w:val="DaftarParagraf"/>
      </w:pPr>
    </w:p>
    <w:p w14:paraId="041F3716" w14:textId="456FD8BC" w:rsidR="009054EA" w:rsidRDefault="009054EA" w:rsidP="009054EA">
      <w:pPr>
        <w:pStyle w:val="Daftar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40D50691" wp14:editId="4769B04F">
            <wp:extent cx="1725295" cy="731520"/>
            <wp:effectExtent l="0" t="0" r="8255" b="0"/>
            <wp:docPr id="21" name="Gambar 21" descr="soal matriks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al matriks no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8A6C" w14:textId="2516F9C1" w:rsidR="009054EA" w:rsidRDefault="009054EA" w:rsidP="009054EA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68706A7" w14:textId="0AED8576" w:rsidR="009054EA" w:rsidRDefault="009054EA" w:rsidP="009054EA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-2</w:t>
      </w:r>
    </w:p>
    <w:p w14:paraId="5525C852" w14:textId="2982265B" w:rsidR="009054EA" w:rsidRDefault="009054EA" w:rsidP="009054EA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1063519" w14:textId="4EA0CB47" w:rsidR="009054EA" w:rsidRDefault="009054EA" w:rsidP="009054EA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9A3428E" w14:textId="595B6F6E" w:rsidR="009054EA" w:rsidRDefault="009054EA" w:rsidP="009054EA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209DC05E" w14:textId="23CEBAC9" w:rsidR="009054EA" w:rsidRDefault="009054EA" w:rsidP="009054EA">
      <w:pPr>
        <w:pStyle w:val="DaftarParagraf"/>
        <w:rPr>
          <w:sz w:val="24"/>
          <w:szCs w:val="24"/>
        </w:rPr>
      </w:pPr>
    </w:p>
    <w:p w14:paraId="4CE0731B" w14:textId="2FD3FEFA" w:rsidR="009054EA" w:rsidRPr="009054EA" w:rsidRDefault="009054EA" w:rsidP="009054EA">
      <w:pPr>
        <w:pStyle w:val="DaftarParagraf"/>
        <w:rPr>
          <w:b/>
          <w:bCs/>
          <w:sz w:val="24"/>
          <w:szCs w:val="24"/>
        </w:rPr>
      </w:pPr>
      <w:r w:rsidRPr="009054EA">
        <w:rPr>
          <w:b/>
          <w:bCs/>
          <w:sz w:val="24"/>
          <w:szCs w:val="24"/>
        </w:rPr>
        <w:t>Jawaban : b</w:t>
      </w:r>
    </w:p>
    <w:p w14:paraId="4147D78F" w14:textId="77777777" w:rsidR="009054EA" w:rsidRDefault="009054EA" w:rsidP="009054EA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Pembahasan :</w:t>
      </w:r>
    </w:p>
    <w:p w14:paraId="7A0EA719" w14:textId="77777777" w:rsidR="009054EA" w:rsidRP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2z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– (-6) = 8 – (-z(z-1))</w:t>
      </w:r>
    </w:p>
    <w:p w14:paraId="62AE7DB2" w14:textId="77777777" w:rsidR="009054EA" w:rsidRP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2z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+ 6 = 8 – (-z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+ z)</w:t>
      </w:r>
    </w:p>
    <w:p w14:paraId="73A00BB0" w14:textId="77777777" w:rsidR="009054EA" w:rsidRP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2z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+ 6 = 8 + 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– z</w:t>
      </w:r>
    </w:p>
    <w:p w14:paraId="1870827C" w14:textId="77777777" w:rsidR="009054EA" w:rsidRP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z</w:t>
      </w:r>
      <w:r w:rsidRPr="009054EA">
        <w:rPr>
          <w:sz w:val="24"/>
          <w:szCs w:val="24"/>
          <w:vertAlign w:val="superscript"/>
        </w:rPr>
        <w:t>2</w:t>
      </w:r>
      <w:r w:rsidRPr="009054EA">
        <w:rPr>
          <w:sz w:val="24"/>
          <w:szCs w:val="24"/>
        </w:rPr>
        <w:t xml:space="preserve"> + z – 2 = 0</w:t>
      </w:r>
    </w:p>
    <w:p w14:paraId="3A612DE7" w14:textId="77777777" w:rsidR="009054EA" w:rsidRP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(z + 2)(z – 1) = 0</w:t>
      </w:r>
    </w:p>
    <w:p w14:paraId="6B41BF63" w14:textId="77777777" w:rsidR="009054EA" w:rsidRDefault="009054EA" w:rsidP="009054EA">
      <w:pPr>
        <w:pStyle w:val="DaftarParagraf"/>
        <w:rPr>
          <w:sz w:val="24"/>
          <w:szCs w:val="24"/>
        </w:rPr>
      </w:pPr>
      <w:r w:rsidRPr="009054EA">
        <w:rPr>
          <w:sz w:val="24"/>
          <w:szCs w:val="24"/>
        </w:rPr>
        <w:t>→ z = -2 atau z = 1 </w:t>
      </w:r>
    </w:p>
    <w:p w14:paraId="54B61979" w14:textId="77777777" w:rsidR="009054EA" w:rsidRDefault="009054EA" w:rsidP="009054EA">
      <w:pPr>
        <w:pStyle w:val="DaftarParagraf"/>
        <w:rPr>
          <w:sz w:val="24"/>
          <w:szCs w:val="24"/>
        </w:rPr>
      </w:pPr>
    </w:p>
    <w:p w14:paraId="5CDEF186" w14:textId="7FE5908C" w:rsidR="009054EA" w:rsidRPr="00AA474A" w:rsidRDefault="009054EA" w:rsidP="009054E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Hubungan dua matriks seperti di bawah ini :</w:t>
      </w:r>
    </w:p>
    <w:p w14:paraId="24E73C27" w14:textId="55FB7038" w:rsidR="009054EA" w:rsidRPr="00AA474A" w:rsidRDefault="009054EA" w:rsidP="009054EA">
      <w:pPr>
        <w:pStyle w:val="DaftarParagraf"/>
        <w:rPr>
          <w:rFonts w:cstheme="minorHAnsi"/>
          <w:sz w:val="24"/>
          <w:szCs w:val="24"/>
        </w:rPr>
      </w:pPr>
    </w:p>
    <w:p w14:paraId="018AA8AD" w14:textId="77777777" w:rsidR="00AA474A" w:rsidRPr="00AA474A" w:rsidRDefault="00AA474A" w:rsidP="00AA474A">
      <w:pPr>
        <w:pStyle w:val="DaftarParagraf"/>
        <w:rPr>
          <w:rFonts w:cstheme="minorHAnsi"/>
          <w:sz w:val="24"/>
          <w:szCs w:val="24"/>
        </w:rPr>
      </w:pPr>
      <w:r w:rsidRPr="00AA474A">
        <w:rPr>
          <w:rFonts w:cstheme="minorHAnsi"/>
          <w:noProof/>
          <w:sz w:val="24"/>
          <w:szCs w:val="24"/>
        </w:rPr>
        <w:drawing>
          <wp:inline distT="0" distB="0" distL="0" distR="0" wp14:anchorId="2F68E6D5" wp14:editId="666C5803">
            <wp:extent cx="2345690" cy="707390"/>
            <wp:effectExtent l="0" t="0" r="0" b="0"/>
            <wp:docPr id="2" name="Gambar 2" descr="soal matriks n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riks no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796B" w14:textId="3F759F08" w:rsidR="009054EA" w:rsidRPr="00AA474A" w:rsidRDefault="009054EA" w:rsidP="00AA474A">
      <w:pPr>
        <w:pStyle w:val="DaftarParagraf"/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Nilai a yang memenuhi persamaan tersebut adalah…</w:t>
      </w:r>
    </w:p>
    <w:p w14:paraId="1E62D9DD" w14:textId="514CBE10" w:rsidR="00AA474A" w:rsidRPr="00AA474A" w:rsidRDefault="00AA474A" w:rsidP="00AA474A">
      <w:pPr>
        <w:pStyle w:val="DaftarParagraf"/>
        <w:rPr>
          <w:rFonts w:cstheme="minorHAnsi"/>
          <w:sz w:val="24"/>
          <w:szCs w:val="24"/>
        </w:rPr>
      </w:pPr>
    </w:p>
    <w:p w14:paraId="0824504C" w14:textId="723B2F8D" w:rsidR="00AA474A" w:rsidRPr="00AA474A" w:rsidRDefault="00AA474A" w:rsidP="00AA474A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8</w:t>
      </w:r>
    </w:p>
    <w:p w14:paraId="7C876BB0" w14:textId="6C4D1F6B" w:rsidR="00AA474A" w:rsidRPr="00AA474A" w:rsidRDefault="00AA474A" w:rsidP="00AA474A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24</w:t>
      </w:r>
    </w:p>
    <w:p w14:paraId="65BB307F" w14:textId="6E80AF3E" w:rsidR="00AA474A" w:rsidRPr="00AA474A" w:rsidRDefault="00AA474A" w:rsidP="00AA474A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64</w:t>
      </w:r>
    </w:p>
    <w:p w14:paraId="59CFC79F" w14:textId="27D3746B" w:rsidR="00AA474A" w:rsidRPr="00AA474A" w:rsidRDefault="00AA474A" w:rsidP="00AA474A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81</w:t>
      </w:r>
    </w:p>
    <w:p w14:paraId="731B4B07" w14:textId="77777777" w:rsidR="00AA474A" w:rsidRPr="00AA474A" w:rsidRDefault="00AA474A" w:rsidP="009054EA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92</w:t>
      </w:r>
    </w:p>
    <w:p w14:paraId="7D3F53D7" w14:textId="77777777" w:rsidR="00AA474A" w:rsidRPr="00AA474A" w:rsidRDefault="00AA474A" w:rsidP="00AA474A">
      <w:pPr>
        <w:ind w:left="720"/>
        <w:rPr>
          <w:rFonts w:cstheme="minorHAnsi"/>
          <w:b/>
          <w:bCs/>
          <w:sz w:val="24"/>
          <w:szCs w:val="24"/>
        </w:rPr>
      </w:pPr>
      <w:r w:rsidRPr="00AA474A">
        <w:rPr>
          <w:rFonts w:cstheme="minorHAnsi"/>
          <w:b/>
          <w:bCs/>
          <w:sz w:val="24"/>
          <w:szCs w:val="24"/>
        </w:rPr>
        <w:t>Jawaban : c</w:t>
      </w:r>
    </w:p>
    <w:p w14:paraId="6CE4926E" w14:textId="77777777" w:rsidR="00AA474A" w:rsidRPr="00AA474A" w:rsidRDefault="009054EA" w:rsidP="00AA474A">
      <w:pPr>
        <w:ind w:left="720"/>
        <w:rPr>
          <w:rStyle w:val="Kuat"/>
          <w:rFonts w:cstheme="minorHAnsi"/>
          <w:b w:val="0"/>
          <w:bCs w:val="0"/>
          <w:sz w:val="24"/>
          <w:szCs w:val="24"/>
        </w:rPr>
      </w:pPr>
      <w:r w:rsidRPr="00AA474A">
        <w:rPr>
          <w:rStyle w:val="Kuat"/>
          <w:rFonts w:cstheme="minorHAnsi"/>
          <w:b w:val="0"/>
          <w:bCs w:val="0"/>
          <w:sz w:val="24"/>
          <w:szCs w:val="24"/>
        </w:rPr>
        <w:t>Pembahasan :</w:t>
      </w:r>
    </w:p>
    <w:p w14:paraId="33C57E5B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2</w:t>
      </w:r>
      <w:r w:rsidRPr="00AA474A">
        <w:rPr>
          <w:rFonts w:cstheme="minorHAnsi"/>
          <w:sz w:val="24"/>
          <w:szCs w:val="24"/>
          <w:vertAlign w:val="superscript"/>
        </w:rPr>
        <w:t>8</w:t>
      </w:r>
      <w:r w:rsidRPr="00AA474A">
        <w:rPr>
          <w:rFonts w:cstheme="minorHAnsi"/>
          <w:sz w:val="24"/>
          <w:szCs w:val="24"/>
        </w:rPr>
        <w:t xml:space="preserve">log a – 4a = 4a – (- </w:t>
      </w:r>
      <w:r w:rsidRPr="00AA474A">
        <w:rPr>
          <w:rFonts w:cstheme="minorHAnsi"/>
          <w:sz w:val="24"/>
          <w:szCs w:val="24"/>
          <w:vertAlign w:val="superscript"/>
        </w:rPr>
        <w:t>2</w:t>
      </w:r>
      <w:r w:rsidRPr="00AA474A">
        <w:rPr>
          <w:rFonts w:cstheme="minorHAnsi"/>
          <w:sz w:val="24"/>
          <w:szCs w:val="24"/>
        </w:rPr>
        <w:t xml:space="preserve">log 6 . </w:t>
      </w:r>
      <w:r w:rsidRPr="00AA474A">
        <w:rPr>
          <w:rFonts w:cstheme="minorHAnsi"/>
          <w:sz w:val="24"/>
          <w:szCs w:val="24"/>
          <w:vertAlign w:val="superscript"/>
        </w:rPr>
        <w:t>6</w:t>
      </w:r>
      <w:r w:rsidRPr="00AA474A">
        <w:rPr>
          <w:rFonts w:cstheme="minorHAnsi"/>
          <w:sz w:val="24"/>
          <w:szCs w:val="24"/>
        </w:rPr>
        <w:t>log 16)</w:t>
      </w:r>
    </w:p>
    <w:p w14:paraId="556EEAC5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r w:rsidRPr="00AA474A">
        <w:rPr>
          <w:rFonts w:cstheme="minorHAnsi"/>
          <w:sz w:val="24"/>
          <w:szCs w:val="24"/>
        </w:rPr>
        <w:t>ingat kembali sifat logaritma :</w:t>
      </w:r>
    </w:p>
    <w:p w14:paraId="48CCA90F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proofErr w:type="spellStart"/>
      <w:r w:rsidRPr="00AA474A">
        <w:rPr>
          <w:rFonts w:cstheme="minorHAnsi"/>
          <w:sz w:val="24"/>
          <w:szCs w:val="24"/>
          <w:vertAlign w:val="superscript"/>
        </w:rPr>
        <w:t>a</w:t>
      </w:r>
      <w:r w:rsidRPr="00AA474A">
        <w:rPr>
          <w:rFonts w:cstheme="minorHAnsi"/>
          <w:sz w:val="24"/>
          <w:szCs w:val="24"/>
        </w:rPr>
        <w:t>log</w:t>
      </w:r>
      <w:proofErr w:type="spellEnd"/>
      <w:r w:rsidRPr="00AA474A">
        <w:rPr>
          <w:rFonts w:cstheme="minorHAnsi"/>
          <w:sz w:val="24"/>
          <w:szCs w:val="24"/>
        </w:rPr>
        <w:t xml:space="preserve"> b . </w:t>
      </w:r>
      <w:r w:rsidRPr="00AA474A">
        <w:rPr>
          <w:rFonts w:cstheme="minorHAnsi"/>
          <w:sz w:val="24"/>
          <w:szCs w:val="24"/>
          <w:vertAlign w:val="superscript"/>
        </w:rPr>
        <w:t>b</w:t>
      </w:r>
      <w:r w:rsidRPr="00AA474A">
        <w:rPr>
          <w:rFonts w:cstheme="minorHAnsi"/>
          <w:sz w:val="24"/>
          <w:szCs w:val="24"/>
        </w:rPr>
        <w:t xml:space="preserve">log c = </w:t>
      </w:r>
      <w:proofErr w:type="spellStart"/>
      <w:r w:rsidRPr="00AA474A">
        <w:rPr>
          <w:rFonts w:cstheme="minorHAnsi"/>
          <w:sz w:val="24"/>
          <w:szCs w:val="24"/>
          <w:vertAlign w:val="superscript"/>
        </w:rPr>
        <w:t>a</w:t>
      </w:r>
      <w:r w:rsidRPr="00AA474A">
        <w:rPr>
          <w:rFonts w:cstheme="minorHAnsi"/>
          <w:sz w:val="24"/>
          <w:szCs w:val="24"/>
        </w:rPr>
        <w:t>log</w:t>
      </w:r>
      <w:proofErr w:type="spellEnd"/>
      <w:r w:rsidRPr="00AA474A">
        <w:rPr>
          <w:rFonts w:cstheme="minorHAnsi"/>
          <w:sz w:val="24"/>
          <w:szCs w:val="24"/>
        </w:rPr>
        <w:t xml:space="preserve"> c</w:t>
      </w:r>
    </w:p>
    <w:p w14:paraId="68EF217F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r w:rsidRPr="00AA474A">
        <w:rPr>
          <w:rFonts w:ascii="Cambria Math" w:hAnsi="Cambria Math" w:cs="Cambria Math"/>
          <w:sz w:val="24"/>
          <w:szCs w:val="24"/>
        </w:rPr>
        <w:t>⇒</w:t>
      </w:r>
      <w:r w:rsidRPr="00AA474A">
        <w:rPr>
          <w:rFonts w:cstheme="minorHAnsi"/>
          <w:sz w:val="24"/>
          <w:szCs w:val="24"/>
        </w:rPr>
        <w:t xml:space="preserve"> 2 </w:t>
      </w:r>
      <w:r w:rsidRPr="00AA474A">
        <w:rPr>
          <w:rFonts w:cstheme="minorHAnsi"/>
          <w:sz w:val="24"/>
          <w:szCs w:val="24"/>
          <w:vertAlign w:val="superscript"/>
        </w:rPr>
        <w:t>8</w:t>
      </w:r>
      <w:r w:rsidRPr="00AA474A">
        <w:rPr>
          <w:rFonts w:cstheme="minorHAnsi"/>
          <w:sz w:val="24"/>
          <w:szCs w:val="24"/>
        </w:rPr>
        <w:t xml:space="preserve">log a = </w:t>
      </w:r>
      <w:r w:rsidRPr="00AA474A">
        <w:rPr>
          <w:rFonts w:cstheme="minorHAnsi"/>
          <w:sz w:val="24"/>
          <w:szCs w:val="24"/>
          <w:vertAlign w:val="superscript"/>
        </w:rPr>
        <w:t>2</w:t>
      </w:r>
      <w:r w:rsidRPr="00AA474A">
        <w:rPr>
          <w:rFonts w:cstheme="minorHAnsi"/>
          <w:sz w:val="24"/>
          <w:szCs w:val="24"/>
        </w:rPr>
        <w:t>log 16 = 4</w:t>
      </w:r>
    </w:p>
    <w:p w14:paraId="6B3760C9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r w:rsidRPr="00AA474A">
        <w:rPr>
          <w:rFonts w:ascii="Cambria Math" w:hAnsi="Cambria Math" w:cs="Cambria Math"/>
          <w:sz w:val="24"/>
          <w:szCs w:val="24"/>
        </w:rPr>
        <w:t>⇒</w:t>
      </w:r>
      <w:r w:rsidRPr="00AA474A">
        <w:rPr>
          <w:rFonts w:cstheme="minorHAnsi"/>
          <w:sz w:val="24"/>
          <w:szCs w:val="24"/>
        </w:rPr>
        <w:t xml:space="preserve"> </w:t>
      </w:r>
      <w:r w:rsidRPr="00AA474A">
        <w:rPr>
          <w:rFonts w:cstheme="minorHAnsi"/>
          <w:sz w:val="24"/>
          <w:szCs w:val="24"/>
          <w:vertAlign w:val="superscript"/>
        </w:rPr>
        <w:t>8</w:t>
      </w:r>
      <w:r w:rsidRPr="00AA474A">
        <w:rPr>
          <w:rFonts w:cstheme="minorHAnsi"/>
          <w:sz w:val="24"/>
          <w:szCs w:val="24"/>
        </w:rPr>
        <w:t>log a = 2</w:t>
      </w:r>
    </w:p>
    <w:p w14:paraId="6922967B" w14:textId="77777777" w:rsidR="00AA474A" w:rsidRPr="00AA474A" w:rsidRDefault="009054EA" w:rsidP="00AA474A">
      <w:pPr>
        <w:ind w:left="720"/>
        <w:rPr>
          <w:rFonts w:cstheme="minorHAnsi"/>
          <w:sz w:val="24"/>
          <w:szCs w:val="24"/>
        </w:rPr>
      </w:pPr>
      <w:r w:rsidRPr="00AA474A">
        <w:rPr>
          <w:rFonts w:ascii="Cambria Math" w:hAnsi="Cambria Math" w:cs="Cambria Math"/>
          <w:sz w:val="24"/>
          <w:szCs w:val="24"/>
        </w:rPr>
        <w:lastRenderedPageBreak/>
        <w:t>⇒</w:t>
      </w:r>
      <w:r w:rsidRPr="00AA474A">
        <w:rPr>
          <w:rFonts w:cstheme="minorHAnsi"/>
          <w:sz w:val="24"/>
          <w:szCs w:val="24"/>
        </w:rPr>
        <w:t xml:space="preserve"> a = 82</w:t>
      </w:r>
    </w:p>
    <w:p w14:paraId="6F615966" w14:textId="77777777" w:rsidR="00AA474A" w:rsidRDefault="009054EA" w:rsidP="00AA474A">
      <w:pPr>
        <w:ind w:left="720"/>
        <w:rPr>
          <w:rFonts w:cstheme="minorHAnsi"/>
          <w:b/>
          <w:bCs/>
          <w:sz w:val="24"/>
          <w:szCs w:val="24"/>
        </w:rPr>
      </w:pPr>
      <w:r w:rsidRPr="00AA474A">
        <w:rPr>
          <w:rFonts w:ascii="Cambria Math" w:hAnsi="Cambria Math" w:cs="Cambria Math"/>
          <w:sz w:val="24"/>
          <w:szCs w:val="24"/>
        </w:rPr>
        <w:t>⇒</w:t>
      </w:r>
      <w:r w:rsidRPr="00AA474A">
        <w:rPr>
          <w:rFonts w:cstheme="minorHAnsi"/>
          <w:sz w:val="24"/>
          <w:szCs w:val="24"/>
        </w:rPr>
        <w:t xml:space="preserve"> a = 64</w:t>
      </w:r>
    </w:p>
    <w:p w14:paraId="5D7CFC92" w14:textId="77777777" w:rsidR="00AA474A" w:rsidRDefault="00AA474A" w:rsidP="00AA474A">
      <w:pPr>
        <w:ind w:left="720"/>
        <w:rPr>
          <w:rFonts w:cstheme="minorHAnsi"/>
          <w:b/>
          <w:bCs/>
          <w:sz w:val="24"/>
          <w:szCs w:val="24"/>
        </w:rPr>
      </w:pPr>
    </w:p>
    <w:p w14:paraId="138F5A70" w14:textId="7BAF8734" w:rsidR="00AA474A" w:rsidRPr="00DD172E" w:rsidRDefault="00AA474A" w:rsidP="00AA474A">
      <w:pPr>
        <w:pStyle w:val="DaftarParagraf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D172E">
        <w:rPr>
          <w:rFonts w:eastAsia="Times New Roman" w:cstheme="minorHAnsi"/>
          <w:sz w:val="24"/>
          <w:szCs w:val="24"/>
          <w:lang w:eastAsia="id-ID"/>
        </w:rPr>
        <w:t>Diketahui :</w:t>
      </w:r>
    </w:p>
    <w:p w14:paraId="17E2D559" w14:textId="741F69C2" w:rsidR="00AA474A" w:rsidRDefault="00AA474A" w:rsidP="00AA474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A28356B" w14:textId="77777777" w:rsidR="00AA474A" w:rsidRDefault="00AA474A" w:rsidP="00AA474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474A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51719E5" wp14:editId="0249394A">
            <wp:extent cx="1788795" cy="715645"/>
            <wp:effectExtent l="0" t="0" r="1905" b="8255"/>
            <wp:docPr id="3" name="Gambar 3" descr="soal matriks n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riks no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4004" w14:textId="53961FFB" w:rsidR="00AA474A" w:rsidRPr="00DD172E" w:rsidRDefault="00AA474A" w:rsidP="00AA474A">
      <w:pPr>
        <w:pStyle w:val="DaftarParagraf"/>
        <w:rPr>
          <w:rFonts w:eastAsia="Times New Roman" w:cstheme="minorHAnsi"/>
          <w:sz w:val="24"/>
          <w:szCs w:val="24"/>
          <w:lang w:eastAsia="id-ID"/>
        </w:rPr>
      </w:pPr>
      <w:r w:rsidRPr="00AA474A">
        <w:rPr>
          <w:rFonts w:eastAsia="Times New Roman" w:cstheme="minorHAnsi"/>
          <w:sz w:val="24"/>
          <w:szCs w:val="24"/>
          <w:lang w:eastAsia="id-ID"/>
        </w:rPr>
        <w:t>Tentukan a + b + c!</w:t>
      </w:r>
    </w:p>
    <w:p w14:paraId="4155CD34" w14:textId="13AE28BF" w:rsidR="00AA474A" w:rsidRDefault="00AA474A" w:rsidP="00AA474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6381A3E" w14:textId="09F170C8" w:rsidR="00AA474A" w:rsidRDefault="00AA474A" w:rsidP="00AA474A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3B92CDE4" w14:textId="0A7D3015" w:rsidR="00AA474A" w:rsidRDefault="00AA474A" w:rsidP="00AA474A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</w:p>
    <w:p w14:paraId="7FAA4A73" w14:textId="1E3C64C8" w:rsidR="00AA474A" w:rsidRDefault="00AA474A" w:rsidP="00AA474A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12</w:t>
      </w:r>
    </w:p>
    <w:p w14:paraId="0DF2FF63" w14:textId="0711AA3E" w:rsidR="00AA474A" w:rsidRDefault="00AA474A" w:rsidP="00AA474A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14</w:t>
      </w:r>
    </w:p>
    <w:p w14:paraId="65F7BB13" w14:textId="77777777" w:rsidR="00DD172E" w:rsidRDefault="00AA474A" w:rsidP="00DD172E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668ED795" w14:textId="77777777" w:rsidR="00DD172E" w:rsidRPr="00E52269" w:rsidRDefault="00DD172E" w:rsidP="00DD172E">
      <w:pPr>
        <w:ind w:left="720"/>
        <w:rPr>
          <w:rFonts w:eastAsia="Times New Roman" w:cstheme="minorHAnsi"/>
          <w:b/>
          <w:bCs/>
          <w:sz w:val="24"/>
          <w:szCs w:val="24"/>
          <w:lang w:eastAsia="id-ID"/>
        </w:rPr>
      </w:pPr>
      <w:r w:rsidRPr="00E52269">
        <w:rPr>
          <w:rFonts w:eastAsia="Times New Roman" w:cstheme="minorHAnsi"/>
          <w:b/>
          <w:bCs/>
          <w:sz w:val="24"/>
          <w:szCs w:val="24"/>
          <w:lang w:eastAsia="id-ID"/>
        </w:rPr>
        <w:t>Jawaban : d</w:t>
      </w:r>
    </w:p>
    <w:p w14:paraId="6294A024" w14:textId="77777777" w:rsidR="00DD172E" w:rsidRDefault="00AA474A" w:rsidP="00DD172E">
      <w:pPr>
        <w:ind w:left="720"/>
        <w:rPr>
          <w:rFonts w:eastAsia="Times New Roman" w:cstheme="minorHAnsi"/>
          <w:sz w:val="24"/>
          <w:szCs w:val="24"/>
          <w:lang w:eastAsia="id-ID"/>
        </w:rPr>
      </w:pPr>
      <w:r w:rsidRPr="00DD172E">
        <w:rPr>
          <w:rFonts w:eastAsia="Times New Roman" w:cstheme="minorHAnsi"/>
          <w:sz w:val="24"/>
          <w:szCs w:val="24"/>
          <w:lang w:eastAsia="id-ID"/>
        </w:rPr>
        <w:t>Pembahasan :</w:t>
      </w:r>
    </w:p>
    <w:p w14:paraId="10EF95DE" w14:textId="77777777" w:rsidR="00DD172E" w:rsidRDefault="00AA474A" w:rsidP="00DD172E">
      <w:pPr>
        <w:ind w:left="720"/>
        <w:rPr>
          <w:rFonts w:eastAsia="Times New Roman" w:cstheme="minorHAnsi"/>
          <w:sz w:val="24"/>
          <w:szCs w:val="24"/>
          <w:lang w:eastAsia="id-ID"/>
        </w:rPr>
      </w:pPr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= 2 </w:t>
      </w:r>
      <w:r w:rsidRPr="00AA474A">
        <w:rPr>
          <w:rFonts w:ascii="Cambria Math" w:eastAsia="Times New Roman" w:hAnsi="Cambria Math" w:cs="Cambria Math"/>
          <w:sz w:val="24"/>
          <w:szCs w:val="24"/>
          <w:lang w:eastAsia="id-ID"/>
        </w:rPr>
        <w:t>⇒</w:t>
      </w:r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 = 2a = 4 </w:t>
      </w:r>
      <w:r w:rsidRPr="00AA474A">
        <w:rPr>
          <w:rFonts w:ascii="Cambria Math" w:eastAsia="Times New Roman" w:hAnsi="Cambria Math" w:cs="Cambria Math"/>
          <w:sz w:val="24"/>
          <w:szCs w:val="24"/>
          <w:lang w:eastAsia="id-ID"/>
        </w:rPr>
        <w:t>⇒</w:t>
      </w:r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 = </w:t>
      </w:r>
      <w:proofErr w:type="spellStart"/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>ab</w:t>
      </w:r>
      <w:proofErr w:type="spellEnd"/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8</w:t>
      </w:r>
    </w:p>
    <w:p w14:paraId="10BED8AF" w14:textId="32B5D62B" w:rsidR="00AA474A" w:rsidRDefault="00AA474A" w:rsidP="00DD172E">
      <w:pPr>
        <w:ind w:left="720"/>
        <w:rPr>
          <w:rFonts w:eastAsia="Times New Roman" w:cstheme="minorHAnsi"/>
          <w:sz w:val="24"/>
          <w:szCs w:val="24"/>
          <w:lang w:eastAsia="id-ID"/>
        </w:rPr>
      </w:pPr>
      <w:r w:rsidRPr="00AA474A">
        <w:rPr>
          <w:rFonts w:ascii="Times New Roman" w:eastAsia="Times New Roman" w:hAnsi="Times New Roman" w:cs="Times New Roman"/>
          <w:sz w:val="24"/>
          <w:szCs w:val="24"/>
          <w:lang w:eastAsia="id-ID"/>
        </w:rPr>
        <w:t>a + b + c = 14</w:t>
      </w:r>
    </w:p>
    <w:p w14:paraId="04E5EB32" w14:textId="037C90CB" w:rsidR="00DD172E" w:rsidRDefault="00DD172E" w:rsidP="00DD172E">
      <w:pPr>
        <w:ind w:left="720"/>
        <w:rPr>
          <w:rFonts w:eastAsia="Times New Roman" w:cstheme="minorHAnsi"/>
          <w:sz w:val="24"/>
          <w:szCs w:val="24"/>
          <w:lang w:eastAsia="id-ID"/>
        </w:rPr>
      </w:pPr>
    </w:p>
    <w:p w14:paraId="17CA102B" w14:textId="2253F0BB" w:rsidR="00BB38D6" w:rsidRPr="00BB38D6" w:rsidRDefault="00BB38D6" w:rsidP="00BB38D6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BB38D6">
        <w:rPr>
          <w:sz w:val="24"/>
          <w:szCs w:val="24"/>
        </w:rPr>
        <w:t>Tentukan nilai a + b + x + y dari matriks-matriks berikut ini! </w:t>
      </w:r>
    </w:p>
    <w:p w14:paraId="3DDB12EB" w14:textId="26F90877" w:rsid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drawing>
          <wp:inline distT="0" distB="0" distL="0" distR="0" wp14:anchorId="0CA3DA63" wp14:editId="56DBE753">
            <wp:extent cx="2716966" cy="469127"/>
            <wp:effectExtent l="0" t="0" r="0" b="7620"/>
            <wp:docPr id="9" name="Gambar 9" descr="soal matriks n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al matriks no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32" cy="4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85B0" w14:textId="77777777" w:rsidR="00BB38D6" w:rsidRPr="00BB38D6" w:rsidRDefault="00BB38D6" w:rsidP="00BB38D6">
      <w:pPr>
        <w:pStyle w:val="DaftarParagraf"/>
        <w:rPr>
          <w:sz w:val="24"/>
          <w:szCs w:val="24"/>
        </w:rPr>
      </w:pPr>
    </w:p>
    <w:p w14:paraId="18719E49" w14:textId="1D53AA9F" w:rsid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Diketahui bahwa P = Q adalah. . .</w:t>
      </w:r>
    </w:p>
    <w:p w14:paraId="2DC562B7" w14:textId="77777777" w:rsidR="00BB38D6" w:rsidRPr="00BB38D6" w:rsidRDefault="00BB38D6" w:rsidP="00BB38D6">
      <w:pPr>
        <w:pStyle w:val="DaftarParagraf"/>
        <w:rPr>
          <w:sz w:val="24"/>
          <w:szCs w:val="24"/>
        </w:rPr>
      </w:pPr>
    </w:p>
    <w:p w14:paraId="59D212FC" w14:textId="1F731613" w:rsidR="00BB38D6" w:rsidRPr="00BB38D6" w:rsidRDefault="00BB38D6" w:rsidP="00BB38D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BB38D6">
        <w:rPr>
          <w:sz w:val="24"/>
          <w:szCs w:val="24"/>
        </w:rPr>
        <w:t>12</w:t>
      </w:r>
    </w:p>
    <w:p w14:paraId="6B2F3DCA" w14:textId="42AA4161" w:rsidR="00BB38D6" w:rsidRPr="00BB38D6" w:rsidRDefault="00BB38D6" w:rsidP="00BB38D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BB38D6">
        <w:rPr>
          <w:sz w:val="24"/>
          <w:szCs w:val="24"/>
        </w:rPr>
        <w:t>14</w:t>
      </w:r>
    </w:p>
    <w:p w14:paraId="0E624BF9" w14:textId="45C737DF" w:rsidR="00BB38D6" w:rsidRPr="00BB38D6" w:rsidRDefault="00BB38D6" w:rsidP="00BB38D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BB38D6">
        <w:rPr>
          <w:sz w:val="24"/>
          <w:szCs w:val="24"/>
        </w:rPr>
        <w:t>16</w:t>
      </w:r>
    </w:p>
    <w:p w14:paraId="6C093DFC" w14:textId="405FCFB0" w:rsidR="00BB38D6" w:rsidRPr="00BB38D6" w:rsidRDefault="00BB38D6" w:rsidP="00BB38D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d.</w:t>
      </w:r>
      <w:r w:rsidRPr="00BB38D6">
        <w:rPr>
          <w:sz w:val="24"/>
          <w:szCs w:val="24"/>
        </w:rPr>
        <w:t xml:space="preserve"> 18</w:t>
      </w:r>
    </w:p>
    <w:p w14:paraId="399BE508" w14:textId="00782C99" w:rsidR="00BB38D6" w:rsidRPr="00BB38D6" w:rsidRDefault="00BB38D6" w:rsidP="00BB38D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e.</w:t>
      </w:r>
      <w:r w:rsidRPr="00BB38D6">
        <w:rPr>
          <w:sz w:val="24"/>
          <w:szCs w:val="24"/>
        </w:rPr>
        <w:t xml:space="preserve"> 20</w:t>
      </w:r>
    </w:p>
    <w:p w14:paraId="398DF5BE" w14:textId="77777777" w:rsidR="00BB38D6" w:rsidRDefault="00BB38D6" w:rsidP="00BB38D6">
      <w:pPr>
        <w:pStyle w:val="DaftarParagraf"/>
        <w:rPr>
          <w:b/>
          <w:bCs/>
          <w:sz w:val="24"/>
          <w:szCs w:val="24"/>
        </w:rPr>
      </w:pPr>
    </w:p>
    <w:p w14:paraId="2CAE40BE" w14:textId="0868DA5E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b/>
          <w:bCs/>
          <w:sz w:val="24"/>
          <w:szCs w:val="24"/>
        </w:rPr>
        <w:t>Jawaban : C</w:t>
      </w:r>
    </w:p>
    <w:p w14:paraId="33F694E3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Pembahasan :</w:t>
      </w:r>
    </w:p>
    <w:p w14:paraId="64DCC50B" w14:textId="77777777" w:rsidR="00BB38D6" w:rsidRDefault="00BB38D6" w:rsidP="00BB38D6">
      <w:pPr>
        <w:pStyle w:val="DaftarParagraf"/>
        <w:rPr>
          <w:sz w:val="24"/>
          <w:szCs w:val="24"/>
        </w:rPr>
      </w:pPr>
    </w:p>
    <w:p w14:paraId="15BA9678" w14:textId="161954F4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Kesamaan dua buah matriks, terlihat bahwa</w:t>
      </w:r>
    </w:p>
    <w:p w14:paraId="322B3071" w14:textId="4A305E08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drawing>
          <wp:inline distT="0" distB="0" distL="0" distR="0" wp14:anchorId="04FDCDBA" wp14:editId="3FFB9B16">
            <wp:extent cx="1725433" cy="515782"/>
            <wp:effectExtent l="0" t="0" r="8255" b="0"/>
            <wp:docPr id="7" name="Gambar 7" descr="soal matriks no 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al matriks no 7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97" cy="5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3764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lastRenderedPageBreak/>
        <w:t>3a = 9 → a = 3</w:t>
      </w:r>
    </w:p>
    <w:p w14:paraId="76CFD715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2b = 10 → b = 5</w:t>
      </w:r>
    </w:p>
    <w:p w14:paraId="1E7B4614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2x = 12 → x = 6</w:t>
      </w:r>
    </w:p>
    <w:p w14:paraId="7A3C3412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 xml:space="preserve">  </w:t>
      </w:r>
      <w:del w:id="0" w:author="Unknown">
        <w:r w:rsidRPr="00BB38D6">
          <w:rPr>
            <w:sz w:val="24"/>
            <w:szCs w:val="24"/>
          </w:rPr>
          <w:delText>y = 6  </w:delText>
        </w:r>
      </w:del>
    </w:p>
    <w:p w14:paraId="72A68954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y = 2</w:t>
      </w:r>
    </w:p>
    <w:p w14:paraId="79EF3FD7" w14:textId="77777777" w:rsidR="00BB38D6" w:rsidRP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Sehingga:</w:t>
      </w:r>
    </w:p>
    <w:p w14:paraId="6A7123B3" w14:textId="6555931B" w:rsidR="00BB38D6" w:rsidRDefault="00BB38D6" w:rsidP="00BB38D6">
      <w:pPr>
        <w:pStyle w:val="DaftarParagraf"/>
        <w:rPr>
          <w:sz w:val="24"/>
          <w:szCs w:val="24"/>
        </w:rPr>
      </w:pPr>
      <w:r w:rsidRPr="00BB38D6">
        <w:rPr>
          <w:sz w:val="24"/>
          <w:szCs w:val="24"/>
        </w:rPr>
        <w:t>a + b + x + y = 3 + 5 + 6 + 2 = 16</w:t>
      </w:r>
    </w:p>
    <w:p w14:paraId="1EF96860" w14:textId="6125DE20" w:rsidR="00BB38D6" w:rsidRDefault="00BB38D6" w:rsidP="00BB38D6">
      <w:pPr>
        <w:pStyle w:val="DaftarParagraf"/>
        <w:rPr>
          <w:sz w:val="24"/>
          <w:szCs w:val="24"/>
        </w:rPr>
      </w:pPr>
    </w:p>
    <w:p w14:paraId="04C754C2" w14:textId="0D3C22DD" w:rsidR="00BB38D6" w:rsidRPr="0041660A" w:rsidRDefault="0041660A" w:rsidP="00BB38D6">
      <w:pPr>
        <w:pStyle w:val="DaftarParagraf"/>
        <w:numPr>
          <w:ilvl w:val="0"/>
          <w:numId w:val="2"/>
        </w:numPr>
        <w:rPr>
          <w:sz w:val="28"/>
          <w:szCs w:val="28"/>
        </w:rPr>
      </w:pPr>
      <w:r w:rsidRPr="0041660A">
        <w:rPr>
          <w:sz w:val="24"/>
          <w:szCs w:val="24"/>
        </w:rPr>
        <w:t>Diketahui matriks :</w:t>
      </w:r>
    </w:p>
    <w:p w14:paraId="6E46EEEE" w14:textId="77777777" w:rsidR="0041660A" w:rsidRDefault="0041660A" w:rsidP="0041660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782D4029" wp14:editId="7B0353DC">
            <wp:extent cx="3450590" cy="636270"/>
            <wp:effectExtent l="0" t="0" r="0" b="0"/>
            <wp:docPr id="11" name="Gambar 11" descr="soal matriks n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riks no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7BD" w14:textId="77777777" w:rsidR="0041660A" w:rsidRDefault="0041660A" w:rsidP="0041660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166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matriks A.B = A+C, maka nilai </w:t>
      </w:r>
      <w:proofErr w:type="spellStart"/>
      <w:r w:rsidRPr="0041660A">
        <w:rPr>
          <w:rFonts w:ascii="Times New Roman" w:eastAsia="Times New Roman" w:hAnsi="Times New Roman" w:cs="Times New Roman"/>
          <w:sz w:val="24"/>
          <w:szCs w:val="24"/>
          <w:lang w:eastAsia="id-ID"/>
        </w:rPr>
        <w:t>x+y</w:t>
      </w:r>
      <w:proofErr w:type="spellEnd"/>
      <w:r w:rsidRPr="004166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. . .</w:t>
      </w:r>
    </w:p>
    <w:p w14:paraId="458DC958" w14:textId="77777777" w:rsidR="0041660A" w:rsidRDefault="0041660A" w:rsidP="0041660A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DF25D38" w14:textId="0295F0DD" w:rsidR="0041660A" w:rsidRDefault="0041660A" w:rsidP="0041660A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1660A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40C938D4" w14:textId="283FFA90" w:rsidR="0041660A" w:rsidRDefault="0041660A" w:rsidP="0041660A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</w:p>
    <w:p w14:paraId="397C3C8E" w14:textId="26A4DBBF" w:rsidR="0041660A" w:rsidRDefault="0041660A" w:rsidP="0041660A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1D8EEAB5" w14:textId="311BDB7E" w:rsidR="0041660A" w:rsidRDefault="0041660A" w:rsidP="0041660A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4F82449C" w14:textId="25C1AE9F" w:rsidR="0041660A" w:rsidRDefault="0041660A" w:rsidP="0041660A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49F1020D" w14:textId="1E819CD6" w:rsidR="0041660A" w:rsidRPr="00E52269" w:rsidRDefault="0041660A" w:rsidP="0041660A">
      <w:pPr>
        <w:ind w:left="720"/>
        <w:rPr>
          <w:rFonts w:eastAsia="Times New Roman" w:cstheme="minorHAnsi"/>
          <w:b/>
          <w:bCs/>
          <w:sz w:val="24"/>
          <w:szCs w:val="24"/>
          <w:lang w:eastAsia="id-ID"/>
        </w:rPr>
      </w:pPr>
      <w:r w:rsidRPr="00E52269">
        <w:rPr>
          <w:rFonts w:eastAsia="Times New Roman" w:cstheme="minorHAnsi"/>
          <w:b/>
          <w:bCs/>
          <w:sz w:val="24"/>
          <w:szCs w:val="24"/>
          <w:lang w:eastAsia="id-ID"/>
        </w:rPr>
        <w:t>Jawaban : d</w:t>
      </w:r>
    </w:p>
    <w:p w14:paraId="2DE8032F" w14:textId="6692C4B0" w:rsidR="0041660A" w:rsidRDefault="0041660A" w:rsidP="0041660A">
      <w:pPr>
        <w:ind w:left="720"/>
        <w:rPr>
          <w:rFonts w:eastAsia="Times New Roman" w:cstheme="minorHAnsi"/>
          <w:sz w:val="24"/>
          <w:szCs w:val="24"/>
          <w:lang w:eastAsia="id-ID"/>
        </w:rPr>
      </w:pPr>
      <w:r w:rsidRPr="0041660A">
        <w:rPr>
          <w:rFonts w:eastAsia="Times New Roman" w:cstheme="minorHAnsi"/>
          <w:sz w:val="24"/>
          <w:szCs w:val="24"/>
          <w:lang w:eastAsia="id-ID"/>
        </w:rPr>
        <w:t>Pembahasan : </w:t>
      </w:r>
    </w:p>
    <w:p w14:paraId="2790884E" w14:textId="348077A3" w:rsidR="0041660A" w:rsidRDefault="0041660A" w:rsidP="0041660A">
      <w:pPr>
        <w:ind w:left="720"/>
        <w:rPr>
          <w:rFonts w:eastAsia="Times New Roman" w:cstheme="minorHAnsi"/>
          <w:sz w:val="24"/>
          <w:szCs w:val="24"/>
          <w:lang w:eastAsia="id-ID"/>
        </w:rPr>
      </w:pPr>
      <w:r w:rsidRPr="0041660A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835AFA8" wp14:editId="3EA0A902">
            <wp:extent cx="3387090" cy="3482975"/>
            <wp:effectExtent l="0" t="0" r="3810" b="3175"/>
            <wp:docPr id="10" name="Gambar 10" descr="soal matriks no 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riks no 8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6DC0" w14:textId="52282121" w:rsidR="0041660A" w:rsidRDefault="0041660A" w:rsidP="0041660A">
      <w:pPr>
        <w:ind w:left="720"/>
        <w:rPr>
          <w:rFonts w:eastAsia="Times New Roman" w:cstheme="minorHAnsi"/>
          <w:sz w:val="24"/>
          <w:szCs w:val="24"/>
          <w:lang w:eastAsia="id-ID"/>
        </w:rPr>
      </w:pPr>
    </w:p>
    <w:p w14:paraId="56EF0287" w14:textId="77777777" w:rsidR="00EE4FDC" w:rsidRDefault="00EE4FDC" w:rsidP="00EE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FE089E" w14:textId="32C92E95" w:rsidR="00EE4FDC" w:rsidRPr="00EE4FDC" w:rsidRDefault="00EE4FDC" w:rsidP="00EE4FDC">
      <w:pPr>
        <w:pStyle w:val="Daftar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lastRenderedPageBreak/>
        <w:t>Tentukan determinan dari matriks A berikut ini </w:t>
      </w:r>
    </w:p>
    <w:p w14:paraId="6B0CD37B" w14:textId="661A0F37" w:rsidR="00EE4FDC" w:rsidRDefault="00EE4FDC" w:rsidP="00EE4FDC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0C6A2CD" w14:textId="710B6854" w:rsidR="00EE4FDC" w:rsidRDefault="00EE4FDC" w:rsidP="00EE4FDC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4FDC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id-ID"/>
        </w:rPr>
        <w:drawing>
          <wp:inline distT="0" distB="0" distL="0" distR="0" wp14:anchorId="70935838" wp14:editId="5FAC537A">
            <wp:extent cx="1089025" cy="374015"/>
            <wp:effectExtent l="0" t="0" r="0" b="6985"/>
            <wp:docPr id="12" name="Gambar 12" descr="soal matriks no 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al matriks no 9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45C4" w14:textId="1E2C3C74" w:rsidR="00EE4FDC" w:rsidRDefault="00EE4FDC" w:rsidP="00EE4FDC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217E48A" w14:textId="5425B225" w:rsidR="00EE4FDC" w:rsidRPr="00EE4FDC" w:rsidRDefault="00EE4FDC" w:rsidP="00EE4FDC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10</w:t>
      </w:r>
    </w:p>
    <w:p w14:paraId="143519A6" w14:textId="33D331B7" w:rsidR="00EE4FDC" w:rsidRPr="00EE4FDC" w:rsidRDefault="00EE4FDC" w:rsidP="00EE4FDC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11</w:t>
      </w:r>
    </w:p>
    <w:p w14:paraId="4826FD24" w14:textId="1937B39D" w:rsidR="00EE4FDC" w:rsidRPr="00EE4FDC" w:rsidRDefault="00EE4FDC" w:rsidP="00EE4FDC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12</w:t>
      </w:r>
    </w:p>
    <w:p w14:paraId="08F25D8A" w14:textId="3A8D06FE" w:rsidR="00EE4FDC" w:rsidRPr="00EE4FDC" w:rsidRDefault="00EE4FDC" w:rsidP="00EE4FDC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13</w:t>
      </w:r>
    </w:p>
    <w:p w14:paraId="734E40AD" w14:textId="77777777" w:rsidR="00EE4FDC" w:rsidRPr="00EE4FDC" w:rsidRDefault="00EE4FDC" w:rsidP="00EE4FDC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14</w:t>
      </w:r>
    </w:p>
    <w:p w14:paraId="5F66D4ED" w14:textId="77777777" w:rsidR="00EE4FDC" w:rsidRPr="00EE4FDC" w:rsidRDefault="00EE4FDC" w:rsidP="00EE4F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id-ID"/>
        </w:rPr>
      </w:pPr>
      <w:r w:rsidRPr="00EE4FDC">
        <w:rPr>
          <w:rFonts w:eastAsia="Times New Roman" w:cstheme="minorHAnsi"/>
          <w:b/>
          <w:bCs/>
          <w:sz w:val="24"/>
          <w:szCs w:val="24"/>
          <w:lang w:eastAsia="id-ID"/>
        </w:rPr>
        <w:t>Jawaban : d</w:t>
      </w:r>
    </w:p>
    <w:p w14:paraId="3A9C1A3E" w14:textId="77777777" w:rsidR="00EE4FDC" w:rsidRDefault="00EE4FDC" w:rsidP="00EE4F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Pembahasan : </w:t>
      </w:r>
    </w:p>
    <w:p w14:paraId="5135E325" w14:textId="1A2C02E9" w:rsidR="00EE4FDC" w:rsidRPr="00EE4FDC" w:rsidRDefault="00EE4FDC" w:rsidP="00EE4FDC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E4FDC">
        <w:rPr>
          <w:rFonts w:eastAsia="Times New Roman" w:cstheme="minorHAnsi"/>
          <w:sz w:val="24"/>
          <w:szCs w:val="24"/>
          <w:lang w:eastAsia="id-ID"/>
        </w:rPr>
        <w:t>Menentukan determinan matriks ordo 2 x 2</w:t>
      </w:r>
    </w:p>
    <w:p w14:paraId="59DBAAE3" w14:textId="656E3D63" w:rsidR="00EE4FDC" w:rsidRPr="00EE4FDC" w:rsidRDefault="00EE4FDC" w:rsidP="00EE4F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EE4FDC">
        <w:rPr>
          <w:rFonts w:eastAsia="Times New Roman" w:cstheme="minorHAnsi"/>
          <w:sz w:val="24"/>
          <w:szCs w:val="24"/>
          <w:lang w:eastAsia="id-ID"/>
        </w:rPr>
        <w:t>det</w:t>
      </w:r>
      <w:proofErr w:type="spellEnd"/>
      <w:r w:rsidRPr="00EE4FDC">
        <w:rPr>
          <w:rFonts w:eastAsia="Times New Roman" w:cstheme="minorHAnsi"/>
          <w:sz w:val="24"/>
          <w:szCs w:val="24"/>
          <w:lang w:eastAsia="id-ID"/>
        </w:rPr>
        <w:t xml:space="preserve"> A = |A| = </w:t>
      </w:r>
      <w:proofErr w:type="spellStart"/>
      <w:r w:rsidRPr="00EE4FDC">
        <w:rPr>
          <w:rFonts w:eastAsia="Times New Roman" w:cstheme="minorHAnsi"/>
          <w:sz w:val="24"/>
          <w:szCs w:val="24"/>
          <w:lang w:eastAsia="id-ID"/>
        </w:rPr>
        <w:t>ad</w:t>
      </w:r>
      <w:proofErr w:type="spellEnd"/>
      <w:r w:rsidRPr="00EE4FDC">
        <w:rPr>
          <w:rFonts w:eastAsia="Times New Roman" w:cstheme="minorHAnsi"/>
          <w:sz w:val="24"/>
          <w:szCs w:val="24"/>
          <w:lang w:eastAsia="id-ID"/>
        </w:rPr>
        <w:t xml:space="preserve"> − </w:t>
      </w:r>
      <w:proofErr w:type="spellStart"/>
      <w:r w:rsidRPr="00EE4FDC">
        <w:rPr>
          <w:rFonts w:eastAsia="Times New Roman" w:cstheme="minorHAnsi"/>
          <w:sz w:val="24"/>
          <w:szCs w:val="24"/>
          <w:lang w:eastAsia="id-ID"/>
        </w:rPr>
        <w:t>bc</w:t>
      </w:r>
      <w:proofErr w:type="spellEnd"/>
      <w:r w:rsidRPr="00EE4FDC">
        <w:rPr>
          <w:rFonts w:eastAsia="Times New Roman" w:cstheme="minorHAnsi"/>
          <w:sz w:val="24"/>
          <w:szCs w:val="24"/>
          <w:lang w:eastAsia="id-ID"/>
        </w:rPr>
        <w:t xml:space="preserve"> = (5)(2) − (1)(−3) = 10 + 3 = 13 </w:t>
      </w:r>
    </w:p>
    <w:p w14:paraId="688BD051" w14:textId="1B57D6AA" w:rsidR="0041660A" w:rsidRDefault="0041660A" w:rsidP="00EE4FDC">
      <w:pPr>
        <w:pStyle w:val="DaftarParagraf"/>
        <w:rPr>
          <w:rFonts w:eastAsia="Times New Roman" w:cstheme="minorHAnsi"/>
          <w:sz w:val="24"/>
          <w:szCs w:val="24"/>
          <w:lang w:eastAsia="id-ID"/>
        </w:rPr>
      </w:pPr>
    </w:p>
    <w:p w14:paraId="5D28EEC5" w14:textId="036B828C" w:rsidR="00EE4FDC" w:rsidRPr="00EE4FDC" w:rsidRDefault="00EE4FDC" w:rsidP="00EE4FDC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EE4FDC">
        <w:rPr>
          <w:sz w:val="24"/>
          <w:szCs w:val="24"/>
        </w:rPr>
        <w:t>Diketahui persamaan matriks</w:t>
      </w:r>
    </w:p>
    <w:p w14:paraId="065CE9B7" w14:textId="4E7BDA19" w:rsid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drawing>
          <wp:inline distT="0" distB="0" distL="0" distR="0" wp14:anchorId="0062AF51" wp14:editId="0AA6281E">
            <wp:extent cx="2687320" cy="389890"/>
            <wp:effectExtent l="0" t="0" r="0" b="0"/>
            <wp:docPr id="22" name="Gambar 22" descr="soal matriks n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al matriks no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D57D" w14:textId="77777777" w:rsidR="00EE4FDC" w:rsidRPr="00EE4FDC" w:rsidRDefault="00EE4FDC" w:rsidP="00EE4FDC">
      <w:pPr>
        <w:pStyle w:val="DaftarParagraf"/>
        <w:rPr>
          <w:sz w:val="24"/>
          <w:szCs w:val="24"/>
        </w:rPr>
      </w:pPr>
    </w:p>
    <w:p w14:paraId="357EC568" w14:textId="0AF8C896" w:rsid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Nilai a + b + c + d =….</w:t>
      </w:r>
    </w:p>
    <w:p w14:paraId="0533E974" w14:textId="764BCC9B" w:rsidR="00EE4FDC" w:rsidRDefault="00EE4FDC" w:rsidP="00EE4FDC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-7</w:t>
      </w:r>
    </w:p>
    <w:p w14:paraId="3629A280" w14:textId="3902558D" w:rsidR="00EE4FDC" w:rsidRDefault="00EE4FDC" w:rsidP="00EE4FDC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-5</w:t>
      </w:r>
    </w:p>
    <w:p w14:paraId="2998CF2D" w14:textId="41F2003E" w:rsidR="00EE4FDC" w:rsidRDefault="00EE4FDC" w:rsidP="00EE4FDC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C002509" w14:textId="1FA67BFD" w:rsidR="00EE4FDC" w:rsidRDefault="00EE4FDC" w:rsidP="00EE4FDC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AC446BE" w14:textId="7678BA52" w:rsidR="009F467D" w:rsidRDefault="00EE4FDC" w:rsidP="009F467D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1090D913" w14:textId="77777777" w:rsidR="009F467D" w:rsidRPr="009F467D" w:rsidRDefault="009F467D" w:rsidP="009F467D">
      <w:pPr>
        <w:pStyle w:val="DaftarParagraf"/>
        <w:ind w:left="1080"/>
        <w:rPr>
          <w:sz w:val="24"/>
          <w:szCs w:val="24"/>
        </w:rPr>
      </w:pPr>
    </w:p>
    <w:p w14:paraId="5700D519" w14:textId="64156044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b/>
          <w:bCs/>
          <w:sz w:val="24"/>
          <w:szCs w:val="24"/>
        </w:rPr>
        <w:t xml:space="preserve">Jawaban : </w:t>
      </w:r>
      <w:r w:rsidR="009F467D">
        <w:rPr>
          <w:b/>
          <w:bCs/>
          <w:sz w:val="24"/>
          <w:szCs w:val="24"/>
        </w:rPr>
        <w:t>d</w:t>
      </w:r>
    </w:p>
    <w:p w14:paraId="55FBFE0B" w14:textId="1FE455FE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Pembahasan </w:t>
      </w:r>
      <w:r w:rsidR="009F467D">
        <w:rPr>
          <w:sz w:val="24"/>
          <w:szCs w:val="24"/>
        </w:rPr>
        <w:t>:</w:t>
      </w:r>
    </w:p>
    <w:p w14:paraId="0E99BFA8" w14:textId="77777777" w:rsidR="009F467D" w:rsidRDefault="009F467D" w:rsidP="00EE4FDC">
      <w:pPr>
        <w:pStyle w:val="DaftarParagraf"/>
        <w:rPr>
          <w:sz w:val="24"/>
          <w:szCs w:val="24"/>
        </w:rPr>
      </w:pPr>
    </w:p>
    <w:p w14:paraId="3F4DBD4B" w14:textId="15C3AB92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Jumlahkan dua matriks pada ruas kiri, sementara kalikan dua matriks pada ruas kanan, terakhir gunakan kesamaan antara dua buah matriks untuk mendapatkan nilai yang diminta.</w:t>
      </w:r>
    </w:p>
    <w:p w14:paraId="4858CDE1" w14:textId="77777777" w:rsidR="009F467D" w:rsidRDefault="00EE4FDC" w:rsidP="009F467D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drawing>
          <wp:inline distT="0" distB="0" distL="0" distR="0" wp14:anchorId="64EC6D45" wp14:editId="105617B5">
            <wp:extent cx="3411220" cy="866775"/>
            <wp:effectExtent l="0" t="0" r="0" b="9525"/>
            <wp:docPr id="20" name="Gambar 20" descr="soal matriks n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al matriks no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7A5" w14:textId="77777777" w:rsidR="009F467D" w:rsidRDefault="009F467D" w:rsidP="009F467D">
      <w:pPr>
        <w:pStyle w:val="DaftarParagraf"/>
        <w:rPr>
          <w:sz w:val="24"/>
          <w:szCs w:val="24"/>
        </w:rPr>
      </w:pPr>
    </w:p>
    <w:p w14:paraId="2242B85D" w14:textId="11DF06FC" w:rsidR="00EE4FDC" w:rsidRPr="009F467D" w:rsidRDefault="00EE4FDC" w:rsidP="009F467D">
      <w:pPr>
        <w:pStyle w:val="DaftarParagraf"/>
        <w:rPr>
          <w:sz w:val="24"/>
          <w:szCs w:val="24"/>
        </w:rPr>
      </w:pPr>
      <w:r w:rsidRPr="009F467D">
        <w:rPr>
          <w:sz w:val="24"/>
          <w:szCs w:val="24"/>
        </w:rPr>
        <w:t>2 + a = −3 </w:t>
      </w:r>
    </w:p>
    <w:p w14:paraId="74A791A9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a = − 5</w:t>
      </w:r>
    </w:p>
    <w:p w14:paraId="5B8C0458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4 + b = 1</w:t>
      </w:r>
    </w:p>
    <w:p w14:paraId="258F78DD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lastRenderedPageBreak/>
        <w:t>b = − 3</w:t>
      </w:r>
    </w:p>
    <w:p w14:paraId="0C1C8869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d − 1 = 4</w:t>
      </w:r>
    </w:p>
    <w:p w14:paraId="3DA9DA9E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d = 5</w:t>
      </w:r>
    </w:p>
    <w:p w14:paraId="3834BB43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c − 3 = 3</w:t>
      </w:r>
    </w:p>
    <w:p w14:paraId="5A00C757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c = 6</w:t>
      </w:r>
    </w:p>
    <w:p w14:paraId="6AEC31D0" w14:textId="77777777" w:rsidR="00EE4FDC" w:rsidRPr="00EE4FDC" w:rsidRDefault="00EE4FDC" w:rsidP="00EE4FDC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Sehingga</w:t>
      </w:r>
    </w:p>
    <w:p w14:paraId="310E5AAD" w14:textId="77777777" w:rsidR="009F467D" w:rsidRDefault="00EE4FDC" w:rsidP="009F467D">
      <w:pPr>
        <w:pStyle w:val="DaftarParagraf"/>
        <w:rPr>
          <w:sz w:val="24"/>
          <w:szCs w:val="24"/>
        </w:rPr>
      </w:pPr>
      <w:r w:rsidRPr="00EE4FDC">
        <w:rPr>
          <w:sz w:val="24"/>
          <w:szCs w:val="24"/>
        </w:rPr>
        <w:t>a + b + c + d = −5 − 3 + 6 + 5 = 3</w:t>
      </w:r>
    </w:p>
    <w:p w14:paraId="7C074D3A" w14:textId="77777777" w:rsidR="009F467D" w:rsidRDefault="009F467D" w:rsidP="009F467D">
      <w:pPr>
        <w:pStyle w:val="DaftarParagraf"/>
        <w:rPr>
          <w:sz w:val="24"/>
          <w:szCs w:val="24"/>
        </w:rPr>
      </w:pPr>
    </w:p>
    <w:p w14:paraId="7519CEC4" w14:textId="76CF8720" w:rsidR="009F467D" w:rsidRPr="009F467D" w:rsidRDefault="009F467D" w:rsidP="009F467D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9F467D">
        <w:rPr>
          <w:sz w:val="24"/>
          <w:szCs w:val="24"/>
        </w:rPr>
        <w:t>Diketahui matriks :</w:t>
      </w:r>
    </w:p>
    <w:p w14:paraId="127FBD48" w14:textId="498D20F0" w:rsidR="009F467D" w:rsidRPr="009F467D" w:rsidRDefault="009F467D" w:rsidP="009F467D">
      <w:pPr>
        <w:pStyle w:val="DaftarParagraf"/>
        <w:rPr>
          <w:sz w:val="24"/>
          <w:szCs w:val="24"/>
        </w:rPr>
      </w:pPr>
    </w:p>
    <w:p w14:paraId="723E150A" w14:textId="77777777" w:rsidR="009F467D" w:rsidRPr="009F467D" w:rsidRDefault="009F467D" w:rsidP="009F467D">
      <w:pPr>
        <w:pStyle w:val="DaftarParagraf"/>
        <w:rPr>
          <w:sz w:val="24"/>
          <w:szCs w:val="24"/>
        </w:rPr>
      </w:pPr>
      <w:r w:rsidRPr="009F467D">
        <w:rPr>
          <w:noProof/>
          <w:sz w:val="24"/>
          <w:szCs w:val="24"/>
        </w:rPr>
        <w:drawing>
          <wp:inline distT="0" distB="0" distL="0" distR="0" wp14:anchorId="0327D419" wp14:editId="2A006DCB">
            <wp:extent cx="3093085" cy="492760"/>
            <wp:effectExtent l="0" t="0" r="0" b="2540"/>
            <wp:docPr id="24" name="Gambar 24" descr="soal matriks no 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oal matriks no 12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1DCD" w14:textId="5744F6F4" w:rsidR="009F467D" w:rsidRPr="009F467D" w:rsidRDefault="009F467D" w:rsidP="009F467D">
      <w:pPr>
        <w:pStyle w:val="DaftarParagraf"/>
        <w:rPr>
          <w:sz w:val="24"/>
          <w:szCs w:val="24"/>
        </w:rPr>
      </w:pPr>
      <w:r w:rsidRPr="009F467D">
        <w:rPr>
          <w:sz w:val="24"/>
          <w:szCs w:val="24"/>
        </w:rPr>
        <w:t>Apabila B − A = C</w:t>
      </w:r>
      <w:r w:rsidRPr="009F467D">
        <w:rPr>
          <w:sz w:val="24"/>
          <w:szCs w:val="24"/>
          <w:vertAlign w:val="superscript"/>
        </w:rPr>
        <w:t>t</w:t>
      </w:r>
      <w:r w:rsidRPr="009F467D">
        <w:rPr>
          <w:sz w:val="24"/>
          <w:szCs w:val="24"/>
        </w:rPr>
        <w:t xml:space="preserve"> = </w:t>
      </w:r>
      <w:proofErr w:type="spellStart"/>
      <w:r w:rsidRPr="009F467D">
        <w:rPr>
          <w:sz w:val="24"/>
          <w:szCs w:val="24"/>
        </w:rPr>
        <w:t>transpos</w:t>
      </w:r>
      <w:proofErr w:type="spellEnd"/>
      <w:r w:rsidRPr="009F467D">
        <w:rPr>
          <w:sz w:val="24"/>
          <w:szCs w:val="24"/>
        </w:rPr>
        <w:t xml:space="preserve"> matriks C, maka nilai x .y =….</w:t>
      </w:r>
    </w:p>
    <w:p w14:paraId="0BC2DD8A" w14:textId="77777777" w:rsidR="009F467D" w:rsidRPr="009F467D" w:rsidRDefault="009F467D" w:rsidP="009F467D">
      <w:pPr>
        <w:pStyle w:val="DaftarParagraf"/>
        <w:rPr>
          <w:sz w:val="24"/>
          <w:szCs w:val="24"/>
        </w:rPr>
      </w:pPr>
    </w:p>
    <w:p w14:paraId="471ACB04" w14:textId="3BB7A682" w:rsidR="009F467D" w:rsidRPr="009F467D" w:rsidRDefault="009F467D" w:rsidP="009F467D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9F467D">
        <w:rPr>
          <w:sz w:val="24"/>
          <w:szCs w:val="24"/>
        </w:rPr>
        <w:t>10</w:t>
      </w:r>
    </w:p>
    <w:p w14:paraId="71AAACE4" w14:textId="1C7B1C8B" w:rsidR="009F467D" w:rsidRPr="009F467D" w:rsidRDefault="009F467D" w:rsidP="009F467D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9F467D">
        <w:rPr>
          <w:sz w:val="24"/>
          <w:szCs w:val="24"/>
        </w:rPr>
        <w:t>15</w:t>
      </w:r>
    </w:p>
    <w:p w14:paraId="3A02B360" w14:textId="7CADC5D7" w:rsidR="009F467D" w:rsidRPr="009F467D" w:rsidRDefault="009F467D" w:rsidP="009F467D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9F467D">
        <w:rPr>
          <w:sz w:val="24"/>
          <w:szCs w:val="24"/>
        </w:rPr>
        <w:t>20</w:t>
      </w:r>
    </w:p>
    <w:p w14:paraId="318BB108" w14:textId="64FBCA56" w:rsidR="009F467D" w:rsidRPr="009F467D" w:rsidRDefault="009F467D" w:rsidP="009F467D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9F467D">
        <w:rPr>
          <w:sz w:val="24"/>
          <w:szCs w:val="24"/>
        </w:rPr>
        <w:t>25</w:t>
      </w:r>
    </w:p>
    <w:p w14:paraId="2A8E2DD8" w14:textId="4DB9A404" w:rsidR="009F467D" w:rsidRPr="009F467D" w:rsidRDefault="009F467D" w:rsidP="009F467D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9F467D">
        <w:rPr>
          <w:sz w:val="24"/>
          <w:szCs w:val="24"/>
        </w:rPr>
        <w:t>30</w:t>
      </w:r>
    </w:p>
    <w:p w14:paraId="65D5FFB9" w14:textId="0A245F7D" w:rsidR="009F467D" w:rsidRPr="00E52269" w:rsidRDefault="009F467D" w:rsidP="009F467D">
      <w:pPr>
        <w:ind w:left="720"/>
        <w:rPr>
          <w:b/>
          <w:bCs/>
          <w:sz w:val="24"/>
          <w:szCs w:val="24"/>
        </w:rPr>
      </w:pPr>
      <w:r w:rsidRPr="00E52269">
        <w:rPr>
          <w:b/>
          <w:bCs/>
          <w:sz w:val="24"/>
          <w:szCs w:val="24"/>
        </w:rPr>
        <w:t>Jawaban : c</w:t>
      </w:r>
    </w:p>
    <w:p w14:paraId="74DFBAF6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Pembahasan :</w:t>
      </w:r>
    </w:p>
    <w:p w14:paraId="51DC61BC" w14:textId="79BA2E1E" w:rsidR="009F467D" w:rsidRPr="009F467D" w:rsidRDefault="009F467D" w:rsidP="009F467D">
      <w:pPr>
        <w:ind w:left="720"/>
        <w:rPr>
          <w:sz w:val="24"/>
          <w:szCs w:val="24"/>
        </w:rPr>
      </w:pPr>
      <w:proofErr w:type="spellStart"/>
      <w:r w:rsidRPr="009F467D">
        <w:rPr>
          <w:sz w:val="24"/>
          <w:szCs w:val="24"/>
        </w:rPr>
        <w:t>Transpos</w:t>
      </w:r>
      <w:proofErr w:type="spellEnd"/>
      <w:r w:rsidRPr="009F467D">
        <w:rPr>
          <w:sz w:val="24"/>
          <w:szCs w:val="24"/>
        </w:rPr>
        <w:t xml:space="preserve"> C diperoleh dengan mengubah posisi baris ke kolom, B − A adalah pengurangan matriks B oleh A</w:t>
      </w:r>
    </w:p>
    <w:p w14:paraId="09737A6F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noProof/>
          <w:sz w:val="24"/>
          <w:szCs w:val="24"/>
        </w:rPr>
        <w:drawing>
          <wp:inline distT="0" distB="0" distL="0" distR="0" wp14:anchorId="7BF73D91" wp14:editId="5701E2AE">
            <wp:extent cx="2099310" cy="1598295"/>
            <wp:effectExtent l="0" t="0" r="0" b="1905"/>
            <wp:docPr id="23" name="Gambar 23" descr="soal matriks no 1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oal matriks no 13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EDFC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Akhirnya, dari kesamaan dua matriks:</w:t>
      </w:r>
    </w:p>
    <w:p w14:paraId="468863A4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y − 4 = 1</w:t>
      </w:r>
    </w:p>
    <w:p w14:paraId="24126E64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y = 5</w:t>
      </w:r>
    </w:p>
    <w:p w14:paraId="38EC0269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x + y − 2 = 7</w:t>
      </w:r>
    </w:p>
    <w:p w14:paraId="4CE9E497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x + 5 − 2 = 7</w:t>
      </w:r>
    </w:p>
    <w:p w14:paraId="5490E5E1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x + 3 = 7</w:t>
      </w:r>
    </w:p>
    <w:p w14:paraId="0F35FC4A" w14:textId="77777777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t>x = 4</w:t>
      </w:r>
    </w:p>
    <w:p w14:paraId="71D754EE" w14:textId="1FB8CA4F" w:rsidR="009F467D" w:rsidRPr="009F467D" w:rsidRDefault="009F467D" w:rsidP="009F467D">
      <w:pPr>
        <w:ind w:left="720"/>
        <w:rPr>
          <w:sz w:val="24"/>
          <w:szCs w:val="24"/>
        </w:rPr>
      </w:pPr>
      <w:r w:rsidRPr="009F467D">
        <w:rPr>
          <w:sz w:val="24"/>
          <w:szCs w:val="24"/>
        </w:rPr>
        <w:lastRenderedPageBreak/>
        <w:t>x . y = (4)(5) = 20</w:t>
      </w:r>
    </w:p>
    <w:p w14:paraId="6608E496" w14:textId="323C5354" w:rsidR="009F467D" w:rsidRDefault="009F467D" w:rsidP="009F467D">
      <w:pPr>
        <w:pStyle w:val="DaftarParagraf"/>
        <w:rPr>
          <w:sz w:val="24"/>
          <w:szCs w:val="24"/>
        </w:rPr>
      </w:pPr>
    </w:p>
    <w:p w14:paraId="12D66F9B" w14:textId="371B2969" w:rsidR="00E52269" w:rsidRPr="00E52269" w:rsidRDefault="00E52269" w:rsidP="00E52269">
      <w:pPr>
        <w:pStyle w:val="Daftar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Diketahui jika : </w:t>
      </w:r>
    </w:p>
    <w:p w14:paraId="28107272" w14:textId="1A0335F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1D813C99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noProof/>
          <w:sz w:val="24"/>
          <w:szCs w:val="24"/>
          <w:lang w:eastAsia="id-ID"/>
        </w:rPr>
        <w:drawing>
          <wp:inline distT="0" distB="0" distL="0" distR="0" wp14:anchorId="5F0A393F" wp14:editId="2643124F">
            <wp:extent cx="1685925" cy="349885"/>
            <wp:effectExtent l="0" t="0" r="9525" b="0"/>
            <wp:docPr id="25" name="Gambar 25" descr="soal matriks n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riks no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6E4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5973E177" w14:textId="176C0BDF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maka x + y =….</w:t>
      </w:r>
    </w:p>
    <w:p w14:paraId="27101579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3D60E9FF" w14:textId="729D7406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a.</w:t>
      </w:r>
      <w:r w:rsidRPr="00E52269">
        <w:rPr>
          <w:rFonts w:eastAsia="Times New Roman" w:cstheme="minorHAnsi"/>
          <w:sz w:val="24"/>
          <w:szCs w:val="24"/>
          <w:lang w:eastAsia="id-ID"/>
        </w:rPr>
        <w:t xml:space="preserve"> −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15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013B538A" w14:textId="1572D7C2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b.</w:t>
      </w:r>
      <w:r w:rsidRPr="00E52269">
        <w:rPr>
          <w:rFonts w:eastAsia="Times New Roman" w:cstheme="minorHAnsi"/>
          <w:sz w:val="24"/>
          <w:szCs w:val="24"/>
          <w:lang w:eastAsia="id-ID"/>
        </w:rPr>
        <w:t xml:space="preserve"> −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9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24ABC927" w14:textId="603E6376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c.</w:t>
      </w:r>
      <w:r w:rsidRPr="00E52269">
        <w:rPr>
          <w:rFonts w:eastAsia="Times New Roman" w:cstheme="minorHAnsi"/>
          <w:sz w:val="24"/>
          <w:szCs w:val="24"/>
          <w:lang w:eastAsia="id-ID"/>
        </w:rPr>
        <w:t>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9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039E23CF" w14:textId="779FA23F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d.</w:t>
      </w:r>
      <w:r w:rsidRPr="00E52269">
        <w:rPr>
          <w:rFonts w:eastAsia="Times New Roman" w:cstheme="minorHAnsi"/>
          <w:sz w:val="24"/>
          <w:szCs w:val="24"/>
          <w:lang w:eastAsia="id-ID"/>
        </w:rPr>
        <w:t>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15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6B4EE4E3" w14:textId="0A627749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e.</w:t>
      </w:r>
      <w:r w:rsidRPr="00E52269">
        <w:rPr>
          <w:rFonts w:eastAsia="Times New Roman" w:cstheme="minorHAnsi"/>
          <w:sz w:val="24"/>
          <w:szCs w:val="24"/>
          <w:lang w:eastAsia="id-ID"/>
        </w:rPr>
        <w:t>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21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19397663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4F5CA3F6" w14:textId="644EC926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id-ID"/>
        </w:rPr>
      </w:pPr>
      <w:r w:rsidRPr="00E52269">
        <w:rPr>
          <w:rFonts w:eastAsia="Times New Roman" w:cstheme="minorHAnsi"/>
          <w:b/>
          <w:bCs/>
          <w:sz w:val="24"/>
          <w:szCs w:val="24"/>
          <w:lang w:eastAsia="id-ID"/>
        </w:rPr>
        <w:t>Jawaban : c</w:t>
      </w:r>
    </w:p>
    <w:p w14:paraId="5575F548" w14:textId="65BB1483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Pembahasan :</w:t>
      </w:r>
    </w:p>
    <w:p w14:paraId="550EE112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76B74ED4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Masih tentang kesamaan dua buah matriks ditambah tentang materi bentuk pangkat, mulai dari persamaan yang lebih mudah dulu:</w:t>
      </w:r>
    </w:p>
    <w:p w14:paraId="5CB71E0D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</w:p>
    <w:p w14:paraId="40A35F28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3x − 2 = 7</w:t>
      </w:r>
    </w:p>
    <w:p w14:paraId="5389B3B0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3x = 7 + 2</w:t>
      </w:r>
    </w:p>
    <w:p w14:paraId="504B6B5F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3x = 9</w:t>
      </w:r>
    </w:p>
    <w:p w14:paraId="4433F9D3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x = 3</w:t>
      </w:r>
    </w:p>
    <w:p w14:paraId="677D899B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4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x + 2y</w:t>
      </w:r>
      <w:r w:rsidRPr="00E52269">
        <w:rPr>
          <w:rFonts w:eastAsia="Times New Roman" w:cstheme="minorHAnsi"/>
          <w:sz w:val="24"/>
          <w:szCs w:val="24"/>
          <w:lang w:eastAsia="id-ID"/>
        </w:rPr>
        <w:t> = 8</w:t>
      </w:r>
    </w:p>
    <w:p w14:paraId="2191AEA7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per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2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2(x + 2y)</w:t>
      </w:r>
      <w:r w:rsidRPr="00E52269">
        <w:rPr>
          <w:rFonts w:eastAsia="Times New Roman" w:cstheme="minorHAnsi"/>
          <w:sz w:val="24"/>
          <w:szCs w:val="24"/>
          <w:lang w:eastAsia="id-ID"/>
        </w:rPr>
        <w:t> = 2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3</w:t>
      </w:r>
    </w:p>
    <w:p w14:paraId="756AA074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per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2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2x + 4y</w:t>
      </w:r>
      <w:r w:rsidRPr="00E52269">
        <w:rPr>
          <w:rFonts w:eastAsia="Times New Roman" w:cstheme="minorHAnsi"/>
          <w:sz w:val="24"/>
          <w:szCs w:val="24"/>
          <w:lang w:eastAsia="id-ID"/>
        </w:rPr>
        <w:t> = 2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3</w:t>
      </w:r>
    </w:p>
    <w:p w14:paraId="332A8A50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2x + 4y = 3</w:t>
      </w:r>
    </w:p>
    <w:p w14:paraId="1D502144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2(3) + 4y = 3</w:t>
      </w:r>
    </w:p>
    <w:p w14:paraId="66B35B89" w14:textId="5E74EDC8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 xml:space="preserve">4y = 3 </w:t>
      </w:r>
      <w:r w:rsidRPr="00E52269">
        <w:rPr>
          <w:rFonts w:eastAsia="Times New Roman" w:cstheme="minorHAnsi"/>
          <w:sz w:val="24"/>
          <w:szCs w:val="24"/>
          <w:lang w:eastAsia="id-ID"/>
        </w:rPr>
        <w:t>–</w:t>
      </w:r>
      <w:r w:rsidRPr="00E52269">
        <w:rPr>
          <w:rFonts w:eastAsia="Times New Roman" w:cstheme="minorHAnsi"/>
          <w:sz w:val="24"/>
          <w:szCs w:val="24"/>
          <w:lang w:eastAsia="id-ID"/>
        </w:rPr>
        <w:t xml:space="preserve"> 6</w:t>
      </w:r>
    </w:p>
    <w:p w14:paraId="191FC5BB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4y = − 3</w:t>
      </w:r>
    </w:p>
    <w:p w14:paraId="581CF4FA" w14:textId="0E88F071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y = −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¾</w:t>
      </w:r>
    </w:p>
    <w:p w14:paraId="6E492F57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vertAlign w:val="subscript"/>
          <w:lang w:eastAsia="id-ID"/>
        </w:rPr>
      </w:pPr>
    </w:p>
    <w:p w14:paraId="0B2633B1" w14:textId="77777777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Sehingga:</w:t>
      </w:r>
    </w:p>
    <w:p w14:paraId="696EE95B" w14:textId="0059ABF3" w:rsidR="00E52269" w:rsidRPr="00E52269" w:rsidRDefault="00E52269" w:rsidP="00E52269">
      <w:pPr>
        <w:pStyle w:val="DaftarParagra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E52269">
        <w:rPr>
          <w:rFonts w:eastAsia="Times New Roman" w:cstheme="minorHAnsi"/>
          <w:sz w:val="24"/>
          <w:szCs w:val="24"/>
          <w:lang w:eastAsia="id-ID"/>
        </w:rPr>
        <w:t>x + y = 3 + (−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3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  <w:r w:rsidRPr="00E52269">
        <w:rPr>
          <w:rFonts w:eastAsia="Times New Roman" w:cstheme="minorHAnsi"/>
          <w:sz w:val="24"/>
          <w:szCs w:val="24"/>
          <w:lang w:eastAsia="id-ID"/>
        </w:rPr>
        <w:t>) = 2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1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  <w:r w:rsidRPr="00E52269">
        <w:rPr>
          <w:rFonts w:eastAsia="Times New Roman" w:cstheme="minorHAnsi"/>
          <w:sz w:val="24"/>
          <w:szCs w:val="24"/>
          <w:lang w:eastAsia="id-ID"/>
        </w:rPr>
        <w:t> = </w:t>
      </w:r>
      <w:r w:rsidRPr="00E52269">
        <w:rPr>
          <w:rFonts w:eastAsia="Times New Roman" w:cstheme="minorHAnsi"/>
          <w:sz w:val="24"/>
          <w:szCs w:val="24"/>
          <w:vertAlign w:val="superscript"/>
          <w:lang w:eastAsia="id-ID"/>
        </w:rPr>
        <w:t>9</w:t>
      </w:r>
      <w:r w:rsidRPr="00E52269">
        <w:rPr>
          <w:rFonts w:eastAsia="Times New Roman" w:cstheme="minorHAnsi"/>
          <w:sz w:val="24"/>
          <w:szCs w:val="24"/>
          <w:lang w:eastAsia="id-ID"/>
        </w:rPr>
        <w:t>/</w:t>
      </w:r>
      <w:r w:rsidRPr="00E52269">
        <w:rPr>
          <w:rFonts w:eastAsia="Times New Roman" w:cstheme="minorHAnsi"/>
          <w:sz w:val="24"/>
          <w:szCs w:val="24"/>
          <w:vertAlign w:val="subscript"/>
          <w:lang w:eastAsia="id-ID"/>
        </w:rPr>
        <w:t>4</w:t>
      </w:r>
    </w:p>
    <w:p w14:paraId="4F559255" w14:textId="32D66585" w:rsidR="009F467D" w:rsidRPr="00E52269" w:rsidRDefault="009F467D" w:rsidP="00E52269">
      <w:pPr>
        <w:ind w:left="360"/>
        <w:rPr>
          <w:sz w:val="24"/>
          <w:szCs w:val="24"/>
        </w:rPr>
      </w:pPr>
    </w:p>
    <w:p w14:paraId="01CD4AB2" w14:textId="77777777" w:rsidR="009054EA" w:rsidRPr="009054EA" w:rsidRDefault="009054EA" w:rsidP="009054EA">
      <w:pPr>
        <w:pStyle w:val="DaftarParagraf"/>
        <w:rPr>
          <w:sz w:val="24"/>
          <w:szCs w:val="24"/>
        </w:rPr>
      </w:pPr>
    </w:p>
    <w:sectPr w:rsidR="009054EA" w:rsidRPr="0090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07C"/>
    <w:multiLevelType w:val="hybridMultilevel"/>
    <w:tmpl w:val="F4FCEFF4"/>
    <w:lvl w:ilvl="0" w:tplc="35766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B1262"/>
    <w:multiLevelType w:val="hybridMultilevel"/>
    <w:tmpl w:val="563CA16C"/>
    <w:lvl w:ilvl="0" w:tplc="335E0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771D"/>
    <w:multiLevelType w:val="hybridMultilevel"/>
    <w:tmpl w:val="0BC28310"/>
    <w:lvl w:ilvl="0" w:tplc="B00AD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4753A"/>
    <w:multiLevelType w:val="hybridMultilevel"/>
    <w:tmpl w:val="CDF00FC8"/>
    <w:lvl w:ilvl="0" w:tplc="39CEE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73560"/>
    <w:multiLevelType w:val="hybridMultilevel"/>
    <w:tmpl w:val="9EAE000E"/>
    <w:lvl w:ilvl="0" w:tplc="8AAC5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1160F"/>
    <w:multiLevelType w:val="hybridMultilevel"/>
    <w:tmpl w:val="78A253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F629A"/>
    <w:multiLevelType w:val="hybridMultilevel"/>
    <w:tmpl w:val="E58CB298"/>
    <w:lvl w:ilvl="0" w:tplc="8C144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451336"/>
    <w:multiLevelType w:val="hybridMultilevel"/>
    <w:tmpl w:val="ABCC46C0"/>
    <w:lvl w:ilvl="0" w:tplc="CB9E0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463A7"/>
    <w:multiLevelType w:val="hybridMultilevel"/>
    <w:tmpl w:val="1780F57E"/>
    <w:lvl w:ilvl="0" w:tplc="0C3CB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9B7A9E"/>
    <w:multiLevelType w:val="hybridMultilevel"/>
    <w:tmpl w:val="493E3406"/>
    <w:lvl w:ilvl="0" w:tplc="CBCE3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D08FC"/>
    <w:multiLevelType w:val="hybridMultilevel"/>
    <w:tmpl w:val="1B98F4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9676D"/>
    <w:multiLevelType w:val="hybridMultilevel"/>
    <w:tmpl w:val="1FAA36F6"/>
    <w:lvl w:ilvl="0" w:tplc="6CAA1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770572"/>
    <w:multiLevelType w:val="hybridMultilevel"/>
    <w:tmpl w:val="BAAE44EA"/>
    <w:lvl w:ilvl="0" w:tplc="5422F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BA"/>
    <w:rsid w:val="002F311F"/>
    <w:rsid w:val="0041660A"/>
    <w:rsid w:val="004A1C50"/>
    <w:rsid w:val="006528BA"/>
    <w:rsid w:val="009054EA"/>
    <w:rsid w:val="00984943"/>
    <w:rsid w:val="009F467D"/>
    <w:rsid w:val="00AA474A"/>
    <w:rsid w:val="00B32D15"/>
    <w:rsid w:val="00BB38D6"/>
    <w:rsid w:val="00D0738B"/>
    <w:rsid w:val="00DD172E"/>
    <w:rsid w:val="00E52269"/>
    <w:rsid w:val="00E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0AC9"/>
  <w15:chartTrackingRefBased/>
  <w15:docId w15:val="{944A07AE-4EB7-498D-8B14-B6EDC58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EE4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F4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6528BA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6528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uat">
    <w:name w:val="Strong"/>
    <w:basedOn w:val="FontParagrafDefault"/>
    <w:uiPriority w:val="22"/>
    <w:qFormat/>
    <w:rsid w:val="009054EA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rsid w:val="00EE4FD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F46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2022-01-05T11:59:00Z</dcterms:created>
  <dcterms:modified xsi:type="dcterms:W3CDTF">2022-01-05T12:54:00Z</dcterms:modified>
</cp:coreProperties>
</file>