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4D1D" w14:textId="330DB035" w:rsidR="009951CD" w:rsidRPr="00252F76" w:rsidRDefault="00252F76" w:rsidP="00122080">
      <w:pPr>
        <w:spacing w:line="360" w:lineRule="auto"/>
        <w:rPr>
          <w:rFonts w:ascii="Times New Roman" w:hAnsi="Times New Roman" w:cs="Times New Roman"/>
        </w:rPr>
      </w:pPr>
      <w:r w:rsidRPr="00252F76">
        <w:rPr>
          <w:rFonts w:ascii="Times New Roman" w:hAnsi="Times New Roman" w:cs="Times New Roman"/>
        </w:rPr>
        <w:t xml:space="preserve">Muhammad Farhan </w:t>
      </w:r>
      <w:proofErr w:type="spellStart"/>
      <w:r w:rsidRPr="00252F76">
        <w:rPr>
          <w:rFonts w:ascii="Times New Roman" w:hAnsi="Times New Roman" w:cs="Times New Roman"/>
        </w:rPr>
        <w:t>Alfarizi</w:t>
      </w:r>
      <w:proofErr w:type="spellEnd"/>
    </w:p>
    <w:p w14:paraId="2F2DA584" w14:textId="352AA7EF" w:rsidR="00252F76" w:rsidRPr="00252F76" w:rsidRDefault="00122080" w:rsidP="0012208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52F76" w:rsidRPr="00252F76">
        <w:rPr>
          <w:rFonts w:ascii="Times New Roman" w:hAnsi="Times New Roman" w:cs="Times New Roman"/>
        </w:rPr>
        <w:t>12010210</w:t>
      </w:r>
    </w:p>
    <w:p w14:paraId="36B44112" w14:textId="407938F8" w:rsidR="00252F76" w:rsidRDefault="00252F76" w:rsidP="00122080">
      <w:pPr>
        <w:spacing w:line="360" w:lineRule="auto"/>
        <w:rPr>
          <w:rFonts w:ascii="Times New Roman" w:hAnsi="Times New Roman" w:cs="Times New Roman"/>
        </w:rPr>
      </w:pPr>
      <w:r w:rsidRPr="00252F76">
        <w:rPr>
          <w:rFonts w:ascii="Times New Roman" w:hAnsi="Times New Roman" w:cs="Times New Roman"/>
        </w:rPr>
        <w:t>TI.</w:t>
      </w:r>
      <w:proofErr w:type="gramStart"/>
      <w:r w:rsidRPr="00252F76">
        <w:rPr>
          <w:rFonts w:ascii="Times New Roman" w:hAnsi="Times New Roman" w:cs="Times New Roman"/>
        </w:rPr>
        <w:t>20.B</w:t>
      </w:r>
      <w:proofErr w:type="gramEnd"/>
      <w:r w:rsidRPr="00252F76">
        <w:rPr>
          <w:rFonts w:ascii="Times New Roman" w:hAnsi="Times New Roman" w:cs="Times New Roman"/>
        </w:rPr>
        <w:t>1</w:t>
      </w:r>
    </w:p>
    <w:p w14:paraId="058B4978" w14:textId="7A363DD3" w:rsidR="00122080" w:rsidRDefault="00122080" w:rsidP="0012208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PERMUTASI</w:t>
      </w:r>
    </w:p>
    <w:p w14:paraId="56580874" w14:textId="77777777" w:rsidR="0049032C" w:rsidRPr="0049032C" w:rsidRDefault="0049032C" w:rsidP="004903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9032C">
        <w:rPr>
          <w:rFonts w:ascii="Times New Roman" w:hAnsi="Times New Roman" w:cs="Times New Roman"/>
        </w:rPr>
        <w:t>Berapakah</w:t>
      </w:r>
      <w:proofErr w:type="spellEnd"/>
      <w:r w:rsidRPr="0049032C">
        <w:rPr>
          <w:rFonts w:ascii="Times New Roman" w:hAnsi="Times New Roman" w:cs="Times New Roman"/>
        </w:rPr>
        <w:t xml:space="preserve"> </w:t>
      </w:r>
      <w:proofErr w:type="spellStart"/>
      <w:r w:rsidRPr="0049032C">
        <w:rPr>
          <w:rFonts w:ascii="Times New Roman" w:hAnsi="Times New Roman" w:cs="Times New Roman"/>
        </w:rPr>
        <w:t>hasil</w:t>
      </w:r>
      <w:proofErr w:type="spellEnd"/>
      <w:r w:rsidRPr="0049032C">
        <w:rPr>
          <w:rFonts w:ascii="Times New Roman" w:hAnsi="Times New Roman" w:cs="Times New Roman"/>
        </w:rPr>
        <w:t xml:space="preserve"> </w:t>
      </w:r>
      <w:proofErr w:type="spellStart"/>
      <w:r w:rsidRPr="0049032C">
        <w:rPr>
          <w:rFonts w:ascii="Times New Roman" w:hAnsi="Times New Roman" w:cs="Times New Roman"/>
        </w:rPr>
        <w:t>penjumlahan</w:t>
      </w:r>
      <w:proofErr w:type="spellEnd"/>
      <w:r w:rsidRPr="0049032C">
        <w:rPr>
          <w:rFonts w:ascii="Times New Roman" w:hAnsi="Times New Roman" w:cs="Times New Roman"/>
        </w:rPr>
        <w:t xml:space="preserve"> </w:t>
      </w:r>
      <w:proofErr w:type="spellStart"/>
      <w:r w:rsidRPr="0049032C">
        <w:rPr>
          <w:rFonts w:ascii="Times New Roman" w:hAnsi="Times New Roman" w:cs="Times New Roman"/>
        </w:rPr>
        <w:t>dari</w:t>
      </w:r>
      <w:proofErr w:type="spellEnd"/>
      <w:r w:rsidRPr="0049032C">
        <w:rPr>
          <w:rFonts w:ascii="Times New Roman" w:hAnsi="Times New Roman" w:cs="Times New Roman"/>
        </w:rPr>
        <w:t xml:space="preserve"> </w:t>
      </w:r>
      <w:proofErr w:type="spellStart"/>
      <w:r w:rsidRPr="0049032C">
        <w:rPr>
          <w:rFonts w:ascii="Times New Roman" w:hAnsi="Times New Roman" w:cs="Times New Roman"/>
        </w:rPr>
        <w:t>dua</w:t>
      </w:r>
      <w:proofErr w:type="spellEnd"/>
      <w:r w:rsidRPr="0049032C">
        <w:rPr>
          <w:rFonts w:ascii="Times New Roman" w:hAnsi="Times New Roman" w:cs="Times New Roman"/>
        </w:rPr>
        <w:t xml:space="preserve"> </w:t>
      </w:r>
      <w:proofErr w:type="spellStart"/>
      <w:r w:rsidRPr="0049032C">
        <w:rPr>
          <w:rFonts w:ascii="Times New Roman" w:hAnsi="Times New Roman" w:cs="Times New Roman"/>
        </w:rPr>
        <w:t>bilangan</w:t>
      </w:r>
      <w:proofErr w:type="spellEnd"/>
      <w:r w:rsidRPr="004903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032C">
        <w:rPr>
          <w:rFonts w:ascii="Times New Roman" w:hAnsi="Times New Roman" w:cs="Times New Roman"/>
        </w:rPr>
        <w:t>faktorial</w:t>
      </w:r>
      <w:proofErr w:type="spellEnd"/>
      <w:r w:rsidRPr="0049032C">
        <w:rPr>
          <w:rFonts w:ascii="Times New Roman" w:hAnsi="Times New Roman" w:cs="Times New Roman"/>
        </w:rPr>
        <w:t xml:space="preserve"> :</w:t>
      </w:r>
      <w:proofErr w:type="gramEnd"/>
      <w:r w:rsidRPr="0049032C">
        <w:rPr>
          <w:rFonts w:ascii="Times New Roman" w:hAnsi="Times New Roman" w:cs="Times New Roman"/>
        </w:rPr>
        <w:t xml:space="preserve"> 5! + 3! = ....?</w:t>
      </w:r>
    </w:p>
    <w:p w14:paraId="0A4930DF" w14:textId="77777777" w:rsidR="0049032C" w:rsidRPr="0049032C" w:rsidRDefault="0049032C" w:rsidP="0049032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9032C">
        <w:rPr>
          <w:rFonts w:ascii="Times New Roman" w:hAnsi="Times New Roman" w:cs="Times New Roman"/>
          <w:highlight w:val="yellow"/>
        </w:rPr>
        <w:t>a. 126</w:t>
      </w:r>
    </w:p>
    <w:p w14:paraId="34E48F9D" w14:textId="77777777" w:rsidR="0049032C" w:rsidRPr="0049032C" w:rsidRDefault="0049032C" w:rsidP="0049032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9032C">
        <w:rPr>
          <w:rFonts w:ascii="Times New Roman" w:hAnsi="Times New Roman" w:cs="Times New Roman"/>
        </w:rPr>
        <w:t>b. 123</w:t>
      </w:r>
    </w:p>
    <w:p w14:paraId="3F664124" w14:textId="77777777" w:rsidR="0049032C" w:rsidRPr="0049032C" w:rsidRDefault="0049032C" w:rsidP="0049032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9032C">
        <w:rPr>
          <w:rFonts w:ascii="Times New Roman" w:hAnsi="Times New Roman" w:cs="Times New Roman"/>
        </w:rPr>
        <w:t>c. 122</w:t>
      </w:r>
    </w:p>
    <w:p w14:paraId="0DEEAF82" w14:textId="6C755F15" w:rsidR="00122080" w:rsidRDefault="0049032C" w:rsidP="0049032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9032C">
        <w:rPr>
          <w:rFonts w:ascii="Times New Roman" w:hAnsi="Times New Roman" w:cs="Times New Roman"/>
        </w:rPr>
        <w:t>d. 136</w:t>
      </w:r>
    </w:p>
    <w:p w14:paraId="6DCD8C48" w14:textId="3E48C443" w:rsidR="0049032C" w:rsidRDefault="0049032C" w:rsidP="0049032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116</w:t>
      </w:r>
    </w:p>
    <w:p w14:paraId="089E0274" w14:textId="77434B50" w:rsidR="00287ED0" w:rsidRPr="00F22B5D" w:rsidRDefault="00287ED0" w:rsidP="004903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22B5D">
        <w:rPr>
          <w:rFonts w:ascii="Times New Roman" w:hAnsi="Times New Roman" w:cs="Times New Roman"/>
          <w:b/>
          <w:bCs/>
        </w:rPr>
        <w:t>PEMBAHASAN</w:t>
      </w:r>
    </w:p>
    <w:p w14:paraId="4F1BCC49" w14:textId="77777777" w:rsidR="00287ED0" w:rsidRPr="00287ED0" w:rsidRDefault="00287ED0" w:rsidP="00287ED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87ED0">
        <w:rPr>
          <w:rFonts w:ascii="Times New Roman" w:hAnsi="Times New Roman" w:cs="Times New Roman"/>
        </w:rPr>
        <w:t>5! = 5.4.3.2.1 = 120</w:t>
      </w:r>
    </w:p>
    <w:p w14:paraId="7878FB09" w14:textId="77777777" w:rsidR="00287ED0" w:rsidRPr="00287ED0" w:rsidRDefault="00287ED0" w:rsidP="00287ED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87ED0">
        <w:rPr>
          <w:rFonts w:ascii="Times New Roman" w:hAnsi="Times New Roman" w:cs="Times New Roman"/>
        </w:rPr>
        <w:t>3! = 3.2.1 = 6</w:t>
      </w:r>
    </w:p>
    <w:p w14:paraId="6BAD2EB3" w14:textId="3D618115" w:rsidR="00287ED0" w:rsidRDefault="00287ED0" w:rsidP="00287ED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87ED0">
        <w:rPr>
          <w:rFonts w:ascii="Times New Roman" w:hAnsi="Times New Roman" w:cs="Times New Roman"/>
        </w:rPr>
        <w:t>Jadi ,5! + 3! = 126</w:t>
      </w:r>
    </w:p>
    <w:p w14:paraId="60A1D31A" w14:textId="3B2C696F" w:rsidR="00287ED0" w:rsidRDefault="00287ED0" w:rsidP="00287ED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F8D21DC" w14:textId="77777777" w:rsidR="001F7904" w:rsidRPr="001F7904" w:rsidRDefault="001F7904" w:rsidP="001F79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F7904">
        <w:rPr>
          <w:rFonts w:ascii="Times New Roman" w:hAnsi="Times New Roman" w:cs="Times New Roman"/>
        </w:rPr>
        <w:t>Hitunglah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ada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berapa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banyak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cara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jika</w:t>
      </w:r>
      <w:proofErr w:type="spellEnd"/>
      <w:r w:rsidRPr="001F7904">
        <w:rPr>
          <w:rFonts w:ascii="Times New Roman" w:hAnsi="Times New Roman" w:cs="Times New Roman"/>
        </w:rPr>
        <w:t xml:space="preserve"> 4 orang </w:t>
      </w:r>
      <w:proofErr w:type="spellStart"/>
      <w:r w:rsidRPr="001F7904">
        <w:rPr>
          <w:rFonts w:ascii="Times New Roman" w:hAnsi="Times New Roman" w:cs="Times New Roman"/>
        </w:rPr>
        <w:t>menempati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kursi</w:t>
      </w:r>
      <w:proofErr w:type="spellEnd"/>
      <w:r w:rsidRPr="001F7904">
        <w:rPr>
          <w:rFonts w:ascii="Times New Roman" w:hAnsi="Times New Roman" w:cs="Times New Roman"/>
        </w:rPr>
        <w:t xml:space="preserve"> yang </w:t>
      </w:r>
      <w:proofErr w:type="spellStart"/>
      <w:r w:rsidRPr="001F7904">
        <w:rPr>
          <w:rFonts w:ascii="Times New Roman" w:hAnsi="Times New Roman" w:cs="Times New Roman"/>
        </w:rPr>
        <w:t>akan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disusun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dalam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suatu</w:t>
      </w:r>
      <w:proofErr w:type="spellEnd"/>
      <w:r w:rsidRPr="001F7904">
        <w:rPr>
          <w:rFonts w:ascii="Times New Roman" w:hAnsi="Times New Roman" w:cs="Times New Roman"/>
        </w:rPr>
        <w:t xml:space="preserve"> </w:t>
      </w:r>
      <w:proofErr w:type="spellStart"/>
      <w:r w:rsidRPr="001F7904">
        <w:rPr>
          <w:rFonts w:ascii="Times New Roman" w:hAnsi="Times New Roman" w:cs="Times New Roman"/>
        </w:rPr>
        <w:t>susunan</w:t>
      </w:r>
      <w:proofErr w:type="spellEnd"/>
      <w:r w:rsidRPr="001F790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7904">
        <w:rPr>
          <w:rFonts w:ascii="Times New Roman" w:hAnsi="Times New Roman" w:cs="Times New Roman"/>
        </w:rPr>
        <w:t>teratur</w:t>
      </w:r>
      <w:proofErr w:type="spellEnd"/>
      <w:r w:rsidRPr="001F7904">
        <w:rPr>
          <w:rFonts w:ascii="Times New Roman" w:hAnsi="Times New Roman" w:cs="Times New Roman"/>
        </w:rPr>
        <w:t xml:space="preserve"> ?</w:t>
      </w:r>
      <w:proofErr w:type="gramEnd"/>
    </w:p>
    <w:p w14:paraId="4458EED5" w14:textId="77777777" w:rsidR="001F7904" w:rsidRPr="001F7904" w:rsidRDefault="001F7904" w:rsidP="001F79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55922">
        <w:rPr>
          <w:rFonts w:ascii="Times New Roman" w:hAnsi="Times New Roman" w:cs="Times New Roman"/>
          <w:highlight w:val="yellow"/>
        </w:rPr>
        <w:t xml:space="preserve">a. 24 </w:t>
      </w:r>
      <w:proofErr w:type="spellStart"/>
      <w:r w:rsidRPr="00A55922">
        <w:rPr>
          <w:rFonts w:ascii="Times New Roman" w:hAnsi="Times New Roman" w:cs="Times New Roman"/>
          <w:highlight w:val="yellow"/>
        </w:rPr>
        <w:t>cara</w:t>
      </w:r>
      <w:proofErr w:type="spellEnd"/>
    </w:p>
    <w:p w14:paraId="22CF292A" w14:textId="77777777" w:rsidR="001F7904" w:rsidRPr="001F7904" w:rsidRDefault="001F7904" w:rsidP="001F79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F7904">
        <w:rPr>
          <w:rFonts w:ascii="Times New Roman" w:hAnsi="Times New Roman" w:cs="Times New Roman"/>
        </w:rPr>
        <w:t xml:space="preserve">b. 26 </w:t>
      </w:r>
      <w:proofErr w:type="spellStart"/>
      <w:r w:rsidRPr="001F7904">
        <w:rPr>
          <w:rFonts w:ascii="Times New Roman" w:hAnsi="Times New Roman" w:cs="Times New Roman"/>
        </w:rPr>
        <w:t>cara</w:t>
      </w:r>
      <w:proofErr w:type="spellEnd"/>
    </w:p>
    <w:p w14:paraId="006AE430" w14:textId="77777777" w:rsidR="001F7904" w:rsidRPr="001F7904" w:rsidRDefault="001F7904" w:rsidP="001F79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F7904">
        <w:rPr>
          <w:rFonts w:ascii="Times New Roman" w:hAnsi="Times New Roman" w:cs="Times New Roman"/>
        </w:rPr>
        <w:t xml:space="preserve">c. 14 </w:t>
      </w:r>
      <w:proofErr w:type="spellStart"/>
      <w:r w:rsidRPr="001F7904">
        <w:rPr>
          <w:rFonts w:ascii="Times New Roman" w:hAnsi="Times New Roman" w:cs="Times New Roman"/>
        </w:rPr>
        <w:t>cara</w:t>
      </w:r>
      <w:proofErr w:type="spellEnd"/>
    </w:p>
    <w:p w14:paraId="099A3DFF" w14:textId="3ECDA2D4" w:rsidR="00287ED0" w:rsidRDefault="001F7904" w:rsidP="001F79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F7904">
        <w:rPr>
          <w:rFonts w:ascii="Times New Roman" w:hAnsi="Times New Roman" w:cs="Times New Roman"/>
        </w:rPr>
        <w:t xml:space="preserve">d. 12 </w:t>
      </w:r>
      <w:proofErr w:type="spellStart"/>
      <w:r w:rsidRPr="001F7904">
        <w:rPr>
          <w:rFonts w:ascii="Times New Roman" w:hAnsi="Times New Roman" w:cs="Times New Roman"/>
        </w:rPr>
        <w:t>cara</w:t>
      </w:r>
      <w:proofErr w:type="spellEnd"/>
    </w:p>
    <w:p w14:paraId="71EC7AFD" w14:textId="0969DD0C" w:rsidR="001F7904" w:rsidRDefault="001F7904" w:rsidP="001F79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10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</w:p>
    <w:p w14:paraId="3D51CBC2" w14:textId="55391A58" w:rsidR="001F7904" w:rsidRPr="00F22B5D" w:rsidRDefault="001F7904" w:rsidP="001F790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22B5D">
        <w:rPr>
          <w:rFonts w:ascii="Times New Roman" w:hAnsi="Times New Roman" w:cs="Times New Roman"/>
          <w:b/>
          <w:bCs/>
        </w:rPr>
        <w:t>PEMBAHASAN</w:t>
      </w:r>
    </w:p>
    <w:p w14:paraId="5D77D5DA" w14:textId="1715B41E" w:rsidR="001F7904" w:rsidRDefault="001F7904" w:rsidP="00A5592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1F7904">
        <w:rPr>
          <w:rFonts w:ascii="Times New Roman" w:hAnsi="Times New Roman" w:cs="Times New Roman"/>
        </w:rPr>
        <w:t>P</w:t>
      </w:r>
      <w:r w:rsidRPr="001F7904">
        <w:rPr>
          <w:rFonts w:ascii="Times New Roman" w:hAnsi="Times New Roman" w:cs="Times New Roman"/>
          <w:vertAlign w:val="subscript"/>
        </w:rPr>
        <w:t>(</w:t>
      </w:r>
      <w:proofErr w:type="gramEnd"/>
      <w:r w:rsidRPr="001F7904">
        <w:rPr>
          <w:rFonts w:ascii="Times New Roman" w:hAnsi="Times New Roman" w:cs="Times New Roman"/>
          <w:vertAlign w:val="subscript"/>
        </w:rPr>
        <w:t>4,4)</w:t>
      </w:r>
      <w:r w:rsidRPr="001F7904">
        <w:rPr>
          <w:rFonts w:ascii="Times New Roman" w:hAnsi="Times New Roman" w:cs="Times New Roman"/>
        </w:rPr>
        <w:t> = 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4!</m:t>
            </m:r>
          </m:num>
          <m:den>
            <m:r>
              <w:rPr>
                <w:rFonts w:ascii="Cambria Math" w:hAnsi="Cambria Math" w:cs="Times New Roman"/>
              </w:rPr>
              <m:t>(4-4)</m:t>
            </m:r>
          </m:den>
        </m:f>
      </m:oMath>
      <w:r w:rsidRPr="00A55922">
        <w:rPr>
          <w:rFonts w:ascii="Times New Roman" w:hAnsi="Times New Roman" w:cs="Times New Roman"/>
        </w:rPr>
        <w:br/>
        <w:t>P</w:t>
      </w:r>
      <w:r w:rsidRPr="00A55922">
        <w:rPr>
          <w:rFonts w:ascii="Times New Roman" w:hAnsi="Times New Roman" w:cs="Times New Roman"/>
          <w:vertAlign w:val="subscript"/>
        </w:rPr>
        <w:t>(4,4)</w:t>
      </w:r>
      <w:r w:rsidRPr="00A55922">
        <w:rPr>
          <w:rFonts w:ascii="Times New Roman" w:hAnsi="Times New Roman" w:cs="Times New Roman"/>
        </w:rPr>
        <w:t> = 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4!</m:t>
            </m:r>
          </m:num>
          <m:den>
            <m:r>
              <w:rPr>
                <w:rFonts w:ascii="Cambria Math" w:hAnsi="Cambria Math" w:cs="Times New Roman"/>
              </w:rPr>
              <m:t>0!</m:t>
            </m:r>
          </m:den>
        </m:f>
      </m:oMath>
      <w:r w:rsidRPr="00A55922">
        <w:rPr>
          <w:rFonts w:ascii="Times New Roman" w:hAnsi="Times New Roman" w:cs="Times New Roman"/>
        </w:rPr>
        <w:br/>
        <w:t>P</w:t>
      </w:r>
      <w:r w:rsidRPr="00A55922">
        <w:rPr>
          <w:rFonts w:ascii="Times New Roman" w:hAnsi="Times New Roman" w:cs="Times New Roman"/>
          <w:vertAlign w:val="subscript"/>
        </w:rPr>
        <w:t>(4,4)</w:t>
      </w:r>
      <w:r w:rsidRPr="00A55922">
        <w:rPr>
          <w:rFonts w:ascii="Times New Roman" w:hAnsi="Times New Roman" w:cs="Times New Roman"/>
        </w:rPr>
        <w:t> = 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4.3.2.1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</m:oMath>
      <w:r w:rsidRPr="00A55922">
        <w:rPr>
          <w:rFonts w:ascii="Times New Roman" w:hAnsi="Times New Roman" w:cs="Times New Roman"/>
        </w:rPr>
        <w:t xml:space="preserve"> = 24 </w:t>
      </w:r>
      <w:proofErr w:type="spellStart"/>
      <w:r w:rsidRPr="00A55922">
        <w:rPr>
          <w:rFonts w:ascii="Times New Roman" w:hAnsi="Times New Roman" w:cs="Times New Roman"/>
        </w:rPr>
        <w:t>cara</w:t>
      </w:r>
      <w:proofErr w:type="spellEnd"/>
    </w:p>
    <w:p w14:paraId="36ABB133" w14:textId="73B9C43F" w:rsidR="00A55922" w:rsidRDefault="00A55922" w:rsidP="00A5592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6D0979A" w14:textId="77777777" w:rsidR="004B2F9E" w:rsidRPr="004B2F9E" w:rsidRDefault="004B2F9E" w:rsidP="004B2F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2F9E">
        <w:rPr>
          <w:rFonts w:ascii="Times New Roman" w:hAnsi="Times New Roman" w:cs="Times New Roman"/>
        </w:rPr>
        <w:t xml:space="preserve">Dalam </w:t>
      </w:r>
      <w:proofErr w:type="spellStart"/>
      <w:r w:rsidRPr="004B2F9E">
        <w:rPr>
          <w:rFonts w:ascii="Times New Roman" w:hAnsi="Times New Roman" w:cs="Times New Roman"/>
        </w:rPr>
        <w:t>memperingati</w:t>
      </w:r>
      <w:proofErr w:type="spellEnd"/>
      <w:r w:rsidRPr="004B2F9E">
        <w:rPr>
          <w:rFonts w:ascii="Times New Roman" w:hAnsi="Times New Roman" w:cs="Times New Roman"/>
        </w:rPr>
        <w:t xml:space="preserve"> Hari </w:t>
      </w:r>
      <w:proofErr w:type="spellStart"/>
      <w:r w:rsidRPr="004B2F9E">
        <w:rPr>
          <w:rFonts w:ascii="Times New Roman" w:hAnsi="Times New Roman" w:cs="Times New Roman"/>
        </w:rPr>
        <w:t>Ulang</w:t>
      </w:r>
      <w:proofErr w:type="spellEnd"/>
      <w:r w:rsidRPr="004B2F9E">
        <w:rPr>
          <w:rFonts w:ascii="Times New Roman" w:hAnsi="Times New Roman" w:cs="Times New Roman"/>
        </w:rPr>
        <w:t xml:space="preserve"> </w:t>
      </w:r>
      <w:proofErr w:type="spellStart"/>
      <w:r w:rsidRPr="004B2F9E">
        <w:rPr>
          <w:rFonts w:ascii="Times New Roman" w:hAnsi="Times New Roman" w:cs="Times New Roman"/>
        </w:rPr>
        <w:t>Tahun</w:t>
      </w:r>
      <w:proofErr w:type="spellEnd"/>
      <w:r w:rsidRPr="004B2F9E">
        <w:rPr>
          <w:rFonts w:ascii="Times New Roman" w:hAnsi="Times New Roman" w:cs="Times New Roman"/>
        </w:rPr>
        <w:t xml:space="preserve"> RI yang </w:t>
      </w:r>
      <w:proofErr w:type="spellStart"/>
      <w:r w:rsidRPr="004B2F9E">
        <w:rPr>
          <w:rFonts w:ascii="Times New Roman" w:hAnsi="Times New Roman" w:cs="Times New Roman"/>
        </w:rPr>
        <w:t>akan</w:t>
      </w:r>
      <w:proofErr w:type="spellEnd"/>
      <w:r w:rsidRPr="004B2F9E">
        <w:rPr>
          <w:rFonts w:ascii="Times New Roman" w:hAnsi="Times New Roman" w:cs="Times New Roman"/>
        </w:rPr>
        <w:t xml:space="preserve"> </w:t>
      </w:r>
      <w:proofErr w:type="spellStart"/>
      <w:r w:rsidRPr="004B2F9E">
        <w:rPr>
          <w:rFonts w:ascii="Times New Roman" w:hAnsi="Times New Roman" w:cs="Times New Roman"/>
        </w:rPr>
        <w:t>datang</w:t>
      </w:r>
      <w:proofErr w:type="spellEnd"/>
      <w:r w:rsidRPr="004B2F9E">
        <w:rPr>
          <w:rFonts w:ascii="Times New Roman" w:hAnsi="Times New Roman" w:cs="Times New Roman"/>
        </w:rPr>
        <w:t xml:space="preserve"> di salah </w:t>
      </w:r>
      <w:proofErr w:type="spellStart"/>
      <w:r w:rsidRPr="004B2F9E">
        <w:rPr>
          <w:rFonts w:ascii="Times New Roman" w:hAnsi="Times New Roman" w:cs="Times New Roman"/>
        </w:rPr>
        <w:t>satu</w:t>
      </w:r>
      <w:proofErr w:type="spellEnd"/>
      <w:r w:rsidRPr="004B2F9E">
        <w:rPr>
          <w:rFonts w:ascii="Times New Roman" w:hAnsi="Times New Roman" w:cs="Times New Roman"/>
        </w:rPr>
        <w:t xml:space="preserve"> RT </w:t>
      </w:r>
      <w:proofErr w:type="spellStart"/>
      <w:r w:rsidRPr="004B2F9E">
        <w:rPr>
          <w:rFonts w:ascii="Times New Roman" w:hAnsi="Times New Roman" w:cs="Times New Roman"/>
        </w:rPr>
        <w:t>akan</w:t>
      </w:r>
      <w:proofErr w:type="spellEnd"/>
      <w:r w:rsidRPr="004B2F9E">
        <w:rPr>
          <w:rFonts w:ascii="Times New Roman" w:hAnsi="Times New Roman" w:cs="Times New Roman"/>
        </w:rPr>
        <w:t xml:space="preserve"> </w:t>
      </w:r>
      <w:proofErr w:type="spellStart"/>
      <w:r w:rsidRPr="004B2F9E">
        <w:rPr>
          <w:rFonts w:ascii="Times New Roman" w:hAnsi="Times New Roman" w:cs="Times New Roman"/>
        </w:rPr>
        <w:t>dibentuk</w:t>
      </w:r>
      <w:proofErr w:type="spellEnd"/>
      <w:r w:rsidRPr="004B2F9E">
        <w:rPr>
          <w:rFonts w:ascii="Times New Roman" w:hAnsi="Times New Roman" w:cs="Times New Roman"/>
        </w:rPr>
        <w:t xml:space="preserve"> </w:t>
      </w:r>
      <w:proofErr w:type="spellStart"/>
      <w:r w:rsidRPr="004B2F9E">
        <w:rPr>
          <w:rFonts w:ascii="Times New Roman" w:hAnsi="Times New Roman" w:cs="Times New Roman"/>
        </w:rPr>
        <w:t>panitia</w:t>
      </w:r>
      <w:proofErr w:type="spellEnd"/>
      <w:r w:rsidRPr="004B2F9E">
        <w:rPr>
          <w:rFonts w:ascii="Times New Roman" w:hAnsi="Times New Roman" w:cs="Times New Roman"/>
        </w:rPr>
        <w:t xml:space="preserve"> inti </w:t>
      </w:r>
      <w:proofErr w:type="spellStart"/>
      <w:r w:rsidRPr="004B2F9E">
        <w:rPr>
          <w:rFonts w:ascii="Times New Roman" w:hAnsi="Times New Roman" w:cs="Times New Roman"/>
        </w:rPr>
        <w:t>sebanyak</w:t>
      </w:r>
      <w:proofErr w:type="spellEnd"/>
      <w:r w:rsidRPr="004B2F9E">
        <w:rPr>
          <w:rFonts w:ascii="Times New Roman" w:hAnsi="Times New Roman" w:cs="Times New Roman"/>
        </w:rPr>
        <w:t xml:space="preserve"> 2 orang (</w:t>
      </w:r>
      <w:proofErr w:type="spellStart"/>
      <w:r w:rsidRPr="004B2F9E">
        <w:rPr>
          <w:rFonts w:ascii="Times New Roman" w:hAnsi="Times New Roman" w:cs="Times New Roman"/>
        </w:rPr>
        <w:t>terdiri</w:t>
      </w:r>
      <w:proofErr w:type="spellEnd"/>
      <w:r w:rsidRPr="004B2F9E">
        <w:rPr>
          <w:rFonts w:ascii="Times New Roman" w:hAnsi="Times New Roman" w:cs="Times New Roman"/>
        </w:rPr>
        <w:t xml:space="preserve"> </w:t>
      </w:r>
      <w:proofErr w:type="spellStart"/>
      <w:r w:rsidRPr="004B2F9E">
        <w:rPr>
          <w:rFonts w:ascii="Times New Roman" w:hAnsi="Times New Roman" w:cs="Times New Roman"/>
        </w:rPr>
        <w:t>dari</w:t>
      </w:r>
      <w:proofErr w:type="spellEnd"/>
      <w:r w:rsidRPr="004B2F9E">
        <w:rPr>
          <w:rFonts w:ascii="Times New Roman" w:hAnsi="Times New Roman" w:cs="Times New Roman"/>
        </w:rPr>
        <w:t xml:space="preserve"> </w:t>
      </w:r>
      <w:proofErr w:type="spellStart"/>
      <w:r w:rsidRPr="004B2F9E">
        <w:rPr>
          <w:rFonts w:ascii="Times New Roman" w:hAnsi="Times New Roman" w:cs="Times New Roman"/>
        </w:rPr>
        <w:t>ketua</w:t>
      </w:r>
      <w:proofErr w:type="spellEnd"/>
      <w:r w:rsidRPr="004B2F9E">
        <w:rPr>
          <w:rFonts w:ascii="Times New Roman" w:hAnsi="Times New Roman" w:cs="Times New Roman"/>
        </w:rPr>
        <w:t xml:space="preserve"> dan wakil </w:t>
      </w:r>
      <w:proofErr w:type="spellStart"/>
      <w:r w:rsidRPr="004B2F9E">
        <w:rPr>
          <w:rFonts w:ascii="Times New Roman" w:hAnsi="Times New Roman" w:cs="Times New Roman"/>
        </w:rPr>
        <w:t>ketua</w:t>
      </w:r>
      <w:proofErr w:type="spellEnd"/>
      <w:r w:rsidRPr="004B2F9E">
        <w:rPr>
          <w:rFonts w:ascii="Times New Roman" w:hAnsi="Times New Roman" w:cs="Times New Roman"/>
        </w:rPr>
        <w:t xml:space="preserve">). Calon </w:t>
      </w:r>
      <w:proofErr w:type="spellStart"/>
      <w:r w:rsidRPr="004B2F9E">
        <w:rPr>
          <w:rFonts w:ascii="Times New Roman" w:hAnsi="Times New Roman" w:cs="Times New Roman"/>
        </w:rPr>
        <w:t>panitia</w:t>
      </w:r>
      <w:proofErr w:type="spellEnd"/>
      <w:r w:rsidRPr="004B2F9E">
        <w:rPr>
          <w:rFonts w:ascii="Times New Roman" w:hAnsi="Times New Roman" w:cs="Times New Roman"/>
        </w:rPr>
        <w:t xml:space="preserve"> </w:t>
      </w:r>
      <w:proofErr w:type="spellStart"/>
      <w:r w:rsidRPr="004B2F9E">
        <w:rPr>
          <w:rFonts w:ascii="Times New Roman" w:hAnsi="Times New Roman" w:cs="Times New Roman"/>
        </w:rPr>
        <w:t>tersebut</w:t>
      </w:r>
      <w:proofErr w:type="spellEnd"/>
      <w:r w:rsidRPr="004B2F9E">
        <w:rPr>
          <w:rFonts w:ascii="Times New Roman" w:hAnsi="Times New Roman" w:cs="Times New Roman"/>
        </w:rPr>
        <w:t xml:space="preserve"> </w:t>
      </w:r>
      <w:proofErr w:type="spellStart"/>
      <w:r w:rsidRPr="004B2F9E">
        <w:rPr>
          <w:rFonts w:ascii="Times New Roman" w:hAnsi="Times New Roman" w:cs="Times New Roman"/>
        </w:rPr>
        <w:t>ada</w:t>
      </w:r>
      <w:proofErr w:type="spellEnd"/>
      <w:r w:rsidRPr="004B2F9E">
        <w:rPr>
          <w:rFonts w:ascii="Times New Roman" w:hAnsi="Times New Roman" w:cs="Times New Roman"/>
        </w:rPr>
        <w:t xml:space="preserve"> 6 orang </w:t>
      </w:r>
      <w:proofErr w:type="spellStart"/>
      <w:r w:rsidRPr="004B2F9E">
        <w:rPr>
          <w:rFonts w:ascii="Times New Roman" w:hAnsi="Times New Roman" w:cs="Times New Roman"/>
        </w:rPr>
        <w:t>yaitu</w:t>
      </w:r>
      <w:proofErr w:type="spellEnd"/>
      <w:r w:rsidRPr="004B2F9E">
        <w:rPr>
          <w:rFonts w:ascii="Times New Roman" w:hAnsi="Times New Roman" w:cs="Times New Roman"/>
        </w:rPr>
        <w:t xml:space="preserve">: a, b, c, d, e, dan f. Ada </w:t>
      </w:r>
      <w:proofErr w:type="spellStart"/>
      <w:r w:rsidRPr="004B2F9E">
        <w:rPr>
          <w:rFonts w:ascii="Times New Roman" w:hAnsi="Times New Roman" w:cs="Times New Roman"/>
        </w:rPr>
        <w:t>berapa</w:t>
      </w:r>
      <w:proofErr w:type="spellEnd"/>
      <w:r w:rsidRPr="004B2F9E">
        <w:rPr>
          <w:rFonts w:ascii="Times New Roman" w:hAnsi="Times New Roman" w:cs="Times New Roman"/>
        </w:rPr>
        <w:t xml:space="preserve"> pasang </w:t>
      </w:r>
      <w:proofErr w:type="spellStart"/>
      <w:r w:rsidRPr="004B2F9E">
        <w:rPr>
          <w:rFonts w:ascii="Times New Roman" w:hAnsi="Times New Roman" w:cs="Times New Roman"/>
        </w:rPr>
        <w:t>calon</w:t>
      </w:r>
      <w:proofErr w:type="spellEnd"/>
      <w:r w:rsidRPr="004B2F9E">
        <w:rPr>
          <w:rFonts w:ascii="Times New Roman" w:hAnsi="Times New Roman" w:cs="Times New Roman"/>
        </w:rPr>
        <w:t xml:space="preserve"> yang </w:t>
      </w:r>
      <w:proofErr w:type="spellStart"/>
      <w:r w:rsidRPr="004B2F9E">
        <w:rPr>
          <w:rFonts w:ascii="Times New Roman" w:hAnsi="Times New Roman" w:cs="Times New Roman"/>
        </w:rPr>
        <w:t>dapat</w:t>
      </w:r>
      <w:proofErr w:type="spellEnd"/>
      <w:r w:rsidRPr="004B2F9E">
        <w:rPr>
          <w:rFonts w:ascii="Times New Roman" w:hAnsi="Times New Roman" w:cs="Times New Roman"/>
        </w:rPr>
        <w:t xml:space="preserve"> duduk </w:t>
      </w:r>
      <w:proofErr w:type="spellStart"/>
      <w:r w:rsidRPr="004B2F9E">
        <w:rPr>
          <w:rFonts w:ascii="Times New Roman" w:hAnsi="Times New Roman" w:cs="Times New Roman"/>
        </w:rPr>
        <w:t>sebagai</w:t>
      </w:r>
      <w:proofErr w:type="spellEnd"/>
      <w:r w:rsidRPr="004B2F9E">
        <w:rPr>
          <w:rFonts w:ascii="Times New Roman" w:hAnsi="Times New Roman" w:cs="Times New Roman"/>
        </w:rPr>
        <w:t xml:space="preserve"> </w:t>
      </w:r>
      <w:proofErr w:type="spellStart"/>
      <w:r w:rsidRPr="004B2F9E">
        <w:rPr>
          <w:rFonts w:ascii="Times New Roman" w:hAnsi="Times New Roman" w:cs="Times New Roman"/>
        </w:rPr>
        <w:t>panitia</w:t>
      </w:r>
      <w:proofErr w:type="spellEnd"/>
      <w:r w:rsidRPr="004B2F9E">
        <w:rPr>
          <w:rFonts w:ascii="Times New Roman" w:hAnsi="Times New Roman" w:cs="Times New Roman"/>
        </w:rPr>
        <w:t xml:space="preserve"> inti </w:t>
      </w:r>
      <w:proofErr w:type="spellStart"/>
      <w:proofErr w:type="gramStart"/>
      <w:r w:rsidRPr="004B2F9E">
        <w:rPr>
          <w:rFonts w:ascii="Times New Roman" w:hAnsi="Times New Roman" w:cs="Times New Roman"/>
        </w:rPr>
        <w:t>tersebut</w:t>
      </w:r>
      <w:proofErr w:type="spellEnd"/>
      <w:r w:rsidRPr="004B2F9E">
        <w:rPr>
          <w:rFonts w:ascii="Times New Roman" w:hAnsi="Times New Roman" w:cs="Times New Roman"/>
        </w:rPr>
        <w:t xml:space="preserve"> ?</w:t>
      </w:r>
      <w:proofErr w:type="gramEnd"/>
    </w:p>
    <w:p w14:paraId="0B54B11C" w14:textId="77777777" w:rsidR="004B2F9E" w:rsidRPr="004B2F9E" w:rsidRDefault="004B2F9E" w:rsidP="004B2F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B2F9E">
        <w:rPr>
          <w:rFonts w:ascii="Times New Roman" w:hAnsi="Times New Roman" w:cs="Times New Roman"/>
        </w:rPr>
        <w:t xml:space="preserve">a. 40 </w:t>
      </w:r>
      <w:proofErr w:type="spellStart"/>
      <w:r w:rsidRPr="004B2F9E">
        <w:rPr>
          <w:rFonts w:ascii="Times New Roman" w:hAnsi="Times New Roman" w:cs="Times New Roman"/>
        </w:rPr>
        <w:t>cara</w:t>
      </w:r>
      <w:proofErr w:type="spellEnd"/>
    </w:p>
    <w:p w14:paraId="4B1B418F" w14:textId="77777777" w:rsidR="004B2F9E" w:rsidRPr="004B2F9E" w:rsidRDefault="004B2F9E" w:rsidP="004B2F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B2F9E">
        <w:rPr>
          <w:rFonts w:ascii="Times New Roman" w:hAnsi="Times New Roman" w:cs="Times New Roman"/>
        </w:rPr>
        <w:t xml:space="preserve">b. 25 </w:t>
      </w:r>
      <w:proofErr w:type="spellStart"/>
      <w:r w:rsidRPr="004B2F9E">
        <w:rPr>
          <w:rFonts w:ascii="Times New Roman" w:hAnsi="Times New Roman" w:cs="Times New Roman"/>
        </w:rPr>
        <w:t>cara</w:t>
      </w:r>
      <w:proofErr w:type="spellEnd"/>
    </w:p>
    <w:p w14:paraId="6FAEE23D" w14:textId="77777777" w:rsidR="004B2F9E" w:rsidRPr="004B2F9E" w:rsidRDefault="004B2F9E" w:rsidP="004B2F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B2F9E">
        <w:rPr>
          <w:rFonts w:ascii="Times New Roman" w:hAnsi="Times New Roman" w:cs="Times New Roman"/>
        </w:rPr>
        <w:t xml:space="preserve">c. 330 </w:t>
      </w:r>
      <w:proofErr w:type="spellStart"/>
      <w:r w:rsidRPr="004B2F9E">
        <w:rPr>
          <w:rFonts w:ascii="Times New Roman" w:hAnsi="Times New Roman" w:cs="Times New Roman"/>
        </w:rPr>
        <w:t>cara</w:t>
      </w:r>
      <w:proofErr w:type="spellEnd"/>
    </w:p>
    <w:p w14:paraId="38AA931B" w14:textId="246B4132" w:rsidR="00A55922" w:rsidRDefault="004B2F9E" w:rsidP="004B2F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C7C43">
        <w:rPr>
          <w:rFonts w:ascii="Times New Roman" w:hAnsi="Times New Roman" w:cs="Times New Roman"/>
          <w:highlight w:val="yellow"/>
        </w:rPr>
        <w:lastRenderedPageBreak/>
        <w:t xml:space="preserve">d. 30 </w:t>
      </w:r>
      <w:proofErr w:type="spellStart"/>
      <w:r w:rsidRPr="000C7C43">
        <w:rPr>
          <w:rFonts w:ascii="Times New Roman" w:hAnsi="Times New Roman" w:cs="Times New Roman"/>
          <w:highlight w:val="yellow"/>
        </w:rPr>
        <w:t>cara</w:t>
      </w:r>
      <w:proofErr w:type="spellEnd"/>
    </w:p>
    <w:p w14:paraId="41B0DCA7" w14:textId="6C58A340" w:rsidR="004B2F9E" w:rsidRDefault="004B2F9E" w:rsidP="004B2F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20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</w:p>
    <w:p w14:paraId="1F7BCC0F" w14:textId="50F24A6E" w:rsidR="004B2F9E" w:rsidRDefault="004B2F9E" w:rsidP="000C7C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22B5D">
        <w:rPr>
          <w:rFonts w:ascii="Times New Roman" w:hAnsi="Times New Roman" w:cs="Times New Roman"/>
          <w:b/>
          <w:bCs/>
        </w:rPr>
        <w:t>PEMBAHASAN</w:t>
      </w:r>
      <w:r>
        <w:rPr>
          <w:rFonts w:ascii="Times New Roman" w:hAnsi="Times New Roman" w:cs="Times New Roman"/>
        </w:rPr>
        <w:br/>
      </w:r>
      <w:proofErr w:type="gramStart"/>
      <w:r w:rsidRPr="004B2F9E">
        <w:rPr>
          <w:rFonts w:ascii="Times New Roman" w:hAnsi="Times New Roman" w:cs="Times New Roman"/>
        </w:rPr>
        <w:t>P</w:t>
      </w:r>
      <w:r w:rsidRPr="004B2F9E">
        <w:rPr>
          <w:rFonts w:ascii="Times New Roman" w:hAnsi="Times New Roman" w:cs="Times New Roman"/>
          <w:vertAlign w:val="subscript"/>
        </w:rPr>
        <w:t>(</w:t>
      </w:r>
      <w:proofErr w:type="gramEnd"/>
      <w:r w:rsidRPr="004B2F9E">
        <w:rPr>
          <w:rFonts w:ascii="Times New Roman" w:hAnsi="Times New Roman" w:cs="Times New Roman"/>
          <w:vertAlign w:val="subscript"/>
        </w:rPr>
        <w:t>6,2)</w:t>
      </w:r>
      <w:r w:rsidRPr="004B2F9E">
        <w:rPr>
          <w:rFonts w:ascii="Times New Roman" w:hAnsi="Times New Roman" w:cs="Times New Roman"/>
        </w:rPr>
        <w:t> = 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6!</m:t>
            </m:r>
          </m:num>
          <m:den>
            <m:r>
              <w:rPr>
                <w:rFonts w:ascii="Cambria Math" w:hAnsi="Cambria Math" w:cs="Times New Roman"/>
              </w:rPr>
              <m:t>(6-2)</m:t>
            </m:r>
          </m:den>
        </m:f>
      </m:oMath>
      <w:r w:rsidRPr="004B2F9E">
        <w:rPr>
          <w:rFonts w:ascii="Times New Roman" w:hAnsi="Times New Roman" w:cs="Times New Roman"/>
        </w:rPr>
        <w:br/>
        <w:t>P</w:t>
      </w:r>
      <w:r w:rsidRPr="004B2F9E">
        <w:rPr>
          <w:rFonts w:ascii="Times New Roman" w:hAnsi="Times New Roman" w:cs="Times New Roman"/>
          <w:vertAlign w:val="subscript"/>
        </w:rPr>
        <w:t>(11,4)</w:t>
      </w:r>
      <w:r w:rsidRPr="004B2F9E">
        <w:rPr>
          <w:rFonts w:ascii="Times New Roman" w:hAnsi="Times New Roman" w:cs="Times New Roman"/>
        </w:rPr>
        <w:t> = 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6.5.</m:t>
            </m:r>
            <m:r>
              <w:rPr>
                <w:rFonts w:ascii="Cambria Math" w:hAnsi="Cambria Math" w:cs="Times New Roman"/>
                <w:strike/>
              </w:rPr>
              <m:t>4!</m:t>
            </m:r>
          </m:num>
          <m:den>
            <m:r>
              <w:rPr>
                <w:rFonts w:ascii="Cambria Math" w:hAnsi="Cambria Math" w:cs="Times New Roman"/>
                <w:strike/>
              </w:rPr>
              <m:t>4!</m:t>
            </m:r>
          </m:den>
        </m:f>
      </m:oMath>
      <w:del w:id="0" w:author="Unknown">
        <w:r w:rsidRPr="000C7C43">
          <w:rPr>
            <w:rFonts w:ascii="Times New Roman" w:hAnsi="Times New Roman" w:cs="Times New Roman"/>
          </w:rPr>
          <w:delText>4!4!</w:delText>
        </w:r>
      </w:del>
      <w:r w:rsidRPr="000C7C43">
        <w:rPr>
          <w:rFonts w:ascii="Times New Roman" w:hAnsi="Times New Roman" w:cs="Times New Roman"/>
        </w:rPr>
        <w:t xml:space="preserve"> = 30 </w:t>
      </w:r>
      <w:proofErr w:type="spellStart"/>
      <w:r w:rsidRPr="000C7C43">
        <w:rPr>
          <w:rFonts w:ascii="Times New Roman" w:hAnsi="Times New Roman" w:cs="Times New Roman"/>
        </w:rPr>
        <w:t>cara</w:t>
      </w:r>
      <w:proofErr w:type="spellEnd"/>
    </w:p>
    <w:p w14:paraId="22D69198" w14:textId="1C9C3E7A" w:rsidR="000C7C43" w:rsidRDefault="000C7C43" w:rsidP="000C7C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392DC2E" w14:textId="77777777" w:rsidR="000C7C43" w:rsidRPr="000C7C43" w:rsidRDefault="000C7C43" w:rsidP="000C7C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C7C43">
        <w:rPr>
          <w:rFonts w:ascii="Times New Roman" w:hAnsi="Times New Roman" w:cs="Times New Roman"/>
        </w:rPr>
        <w:t xml:space="preserve">Dalam </w:t>
      </w:r>
      <w:proofErr w:type="spellStart"/>
      <w:r w:rsidRPr="000C7C43">
        <w:rPr>
          <w:rFonts w:ascii="Times New Roman" w:hAnsi="Times New Roman" w:cs="Times New Roman"/>
        </w:rPr>
        <w:t>suatu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organisasi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akan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dipilih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pengurus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sebagai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ketua</w:t>
      </w:r>
      <w:proofErr w:type="spellEnd"/>
      <w:r w:rsidRPr="000C7C43">
        <w:rPr>
          <w:rFonts w:ascii="Times New Roman" w:hAnsi="Times New Roman" w:cs="Times New Roman"/>
        </w:rPr>
        <w:t xml:space="preserve">, </w:t>
      </w:r>
      <w:proofErr w:type="spellStart"/>
      <w:r w:rsidRPr="000C7C43">
        <w:rPr>
          <w:rFonts w:ascii="Times New Roman" w:hAnsi="Times New Roman" w:cs="Times New Roman"/>
        </w:rPr>
        <w:t>sekretaris</w:t>
      </w:r>
      <w:proofErr w:type="spellEnd"/>
      <w:r w:rsidRPr="000C7C43">
        <w:rPr>
          <w:rFonts w:ascii="Times New Roman" w:hAnsi="Times New Roman" w:cs="Times New Roman"/>
        </w:rPr>
        <w:t xml:space="preserve"> dan </w:t>
      </w:r>
      <w:proofErr w:type="spellStart"/>
      <w:r w:rsidRPr="000C7C43">
        <w:rPr>
          <w:rFonts w:ascii="Times New Roman" w:hAnsi="Times New Roman" w:cs="Times New Roman"/>
        </w:rPr>
        <w:t>bendahara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dari</w:t>
      </w:r>
      <w:proofErr w:type="spellEnd"/>
      <w:r w:rsidRPr="000C7C43">
        <w:rPr>
          <w:rFonts w:ascii="Times New Roman" w:hAnsi="Times New Roman" w:cs="Times New Roman"/>
        </w:rPr>
        <w:t xml:space="preserve"> 12 </w:t>
      </w:r>
      <w:proofErr w:type="spellStart"/>
      <w:r w:rsidRPr="000C7C43">
        <w:rPr>
          <w:rFonts w:ascii="Times New Roman" w:hAnsi="Times New Roman" w:cs="Times New Roman"/>
        </w:rPr>
        <w:t>calon</w:t>
      </w:r>
      <w:proofErr w:type="spellEnd"/>
      <w:r w:rsidRPr="000C7C43">
        <w:rPr>
          <w:rFonts w:ascii="Times New Roman" w:hAnsi="Times New Roman" w:cs="Times New Roman"/>
        </w:rPr>
        <w:t xml:space="preserve"> yang </w:t>
      </w:r>
      <w:proofErr w:type="spellStart"/>
      <w:r w:rsidRPr="000C7C43">
        <w:rPr>
          <w:rFonts w:ascii="Times New Roman" w:hAnsi="Times New Roman" w:cs="Times New Roman"/>
        </w:rPr>
        <w:t>memenuhi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kriteria</w:t>
      </w:r>
      <w:proofErr w:type="spellEnd"/>
      <w:r w:rsidRPr="000C7C43">
        <w:rPr>
          <w:rFonts w:ascii="Times New Roman" w:hAnsi="Times New Roman" w:cs="Times New Roman"/>
        </w:rPr>
        <w:t xml:space="preserve">. Banyak </w:t>
      </w:r>
      <w:proofErr w:type="spellStart"/>
      <w:r w:rsidRPr="000C7C43">
        <w:rPr>
          <w:rFonts w:ascii="Times New Roman" w:hAnsi="Times New Roman" w:cs="Times New Roman"/>
        </w:rPr>
        <w:t>susunan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pengurus</w:t>
      </w:r>
      <w:proofErr w:type="spellEnd"/>
      <w:r w:rsidRPr="000C7C43">
        <w:rPr>
          <w:rFonts w:ascii="Times New Roman" w:hAnsi="Times New Roman" w:cs="Times New Roman"/>
        </w:rPr>
        <w:t xml:space="preserve"> yang </w:t>
      </w:r>
      <w:proofErr w:type="spellStart"/>
      <w:r w:rsidRPr="000C7C43">
        <w:rPr>
          <w:rFonts w:ascii="Times New Roman" w:hAnsi="Times New Roman" w:cs="Times New Roman"/>
        </w:rPr>
        <w:t>mungkin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dari</w:t>
      </w:r>
      <w:proofErr w:type="spellEnd"/>
      <w:r w:rsidRPr="000C7C43">
        <w:rPr>
          <w:rFonts w:ascii="Times New Roman" w:hAnsi="Times New Roman" w:cs="Times New Roman"/>
        </w:rPr>
        <w:t xml:space="preserve"> 12 </w:t>
      </w:r>
      <w:proofErr w:type="spellStart"/>
      <w:r w:rsidRPr="000C7C43">
        <w:rPr>
          <w:rFonts w:ascii="Times New Roman" w:hAnsi="Times New Roman" w:cs="Times New Roman"/>
        </w:rPr>
        <w:t>calon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tersebut</w:t>
      </w:r>
      <w:proofErr w:type="spellEnd"/>
      <w:r w:rsidRPr="000C7C43">
        <w:rPr>
          <w:rFonts w:ascii="Times New Roman" w:hAnsi="Times New Roman" w:cs="Times New Roman"/>
        </w:rPr>
        <w:t xml:space="preserve"> </w:t>
      </w:r>
      <w:proofErr w:type="spellStart"/>
      <w:r w:rsidRPr="000C7C43">
        <w:rPr>
          <w:rFonts w:ascii="Times New Roman" w:hAnsi="Times New Roman" w:cs="Times New Roman"/>
        </w:rPr>
        <w:t>adalah</w:t>
      </w:r>
      <w:proofErr w:type="spellEnd"/>
      <w:r w:rsidRPr="000C7C43">
        <w:rPr>
          <w:rFonts w:ascii="Times New Roman" w:hAnsi="Times New Roman" w:cs="Times New Roman"/>
        </w:rPr>
        <w:t xml:space="preserve"> ...</w:t>
      </w:r>
    </w:p>
    <w:p w14:paraId="7415B530" w14:textId="77777777" w:rsidR="000C7C43" w:rsidRPr="000C7C43" w:rsidRDefault="000C7C43" w:rsidP="000C7C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C7C43">
        <w:rPr>
          <w:rFonts w:ascii="Times New Roman" w:hAnsi="Times New Roman" w:cs="Times New Roman"/>
        </w:rPr>
        <w:t>a. 27</w:t>
      </w:r>
    </w:p>
    <w:p w14:paraId="7FD4E287" w14:textId="77777777" w:rsidR="000C7C43" w:rsidRPr="000C7C43" w:rsidRDefault="000C7C43" w:rsidP="000C7C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C7C43">
        <w:rPr>
          <w:rFonts w:ascii="Times New Roman" w:hAnsi="Times New Roman" w:cs="Times New Roman"/>
        </w:rPr>
        <w:t>b. 36</w:t>
      </w:r>
    </w:p>
    <w:p w14:paraId="25034B0F" w14:textId="77777777" w:rsidR="000C7C43" w:rsidRPr="000C7C43" w:rsidRDefault="000C7C43" w:rsidP="000C7C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C7C43">
        <w:rPr>
          <w:rFonts w:ascii="Times New Roman" w:hAnsi="Times New Roman" w:cs="Times New Roman"/>
        </w:rPr>
        <w:t>c. 220</w:t>
      </w:r>
    </w:p>
    <w:p w14:paraId="31158206" w14:textId="1AFD9D15" w:rsidR="000C7C43" w:rsidRDefault="000C7C43" w:rsidP="000C7C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13087">
        <w:rPr>
          <w:rFonts w:ascii="Times New Roman" w:hAnsi="Times New Roman" w:cs="Times New Roman"/>
          <w:highlight w:val="yellow"/>
        </w:rPr>
        <w:t>d. 1.320</w:t>
      </w:r>
    </w:p>
    <w:p w14:paraId="0E7FEC26" w14:textId="62114BD6" w:rsidR="000C7C43" w:rsidRDefault="000C7C43" w:rsidP="000C7C4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1.230</w:t>
      </w:r>
    </w:p>
    <w:p w14:paraId="4C9747F4" w14:textId="1423928C" w:rsidR="000C7C43" w:rsidRPr="00F22B5D" w:rsidRDefault="000C7C43" w:rsidP="000C7C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22B5D">
        <w:rPr>
          <w:rFonts w:ascii="Times New Roman" w:hAnsi="Times New Roman" w:cs="Times New Roman"/>
          <w:b/>
          <w:bCs/>
        </w:rPr>
        <w:t>PEMBAHASAN</w:t>
      </w:r>
    </w:p>
    <w:p w14:paraId="33B9BF61" w14:textId="4DAB36CC" w:rsidR="000C7C43" w:rsidRDefault="00113087" w:rsidP="0011308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113087">
        <w:rPr>
          <w:rFonts w:ascii="Times New Roman" w:hAnsi="Times New Roman" w:cs="Times New Roman"/>
        </w:rPr>
        <w:t>P</w:t>
      </w:r>
      <w:r w:rsidRPr="00113087">
        <w:rPr>
          <w:rFonts w:ascii="Times New Roman" w:hAnsi="Times New Roman" w:cs="Times New Roman"/>
          <w:vertAlign w:val="subscript"/>
        </w:rPr>
        <w:t>(</w:t>
      </w:r>
      <w:proofErr w:type="gramEnd"/>
      <w:r w:rsidRPr="00113087">
        <w:rPr>
          <w:rFonts w:ascii="Times New Roman" w:hAnsi="Times New Roman" w:cs="Times New Roman"/>
          <w:vertAlign w:val="subscript"/>
        </w:rPr>
        <w:t>12,3)</w:t>
      </w:r>
      <w:r w:rsidRPr="00113087">
        <w:rPr>
          <w:rFonts w:ascii="Times New Roman" w:hAnsi="Times New Roman" w:cs="Times New Roman"/>
        </w:rPr>
        <w:t> = 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12-3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  <w:r w:rsidRPr="00113087">
        <w:rPr>
          <w:rFonts w:ascii="Times New Roman" w:hAnsi="Times New Roman" w:cs="Times New Roman"/>
        </w:rPr>
        <w:br/>
        <w:t>P</w:t>
      </w:r>
      <w:r w:rsidRPr="00113087">
        <w:rPr>
          <w:rFonts w:ascii="Times New Roman" w:hAnsi="Times New Roman" w:cs="Times New Roman"/>
          <w:vertAlign w:val="subscript"/>
        </w:rPr>
        <w:t>(12,3)</w:t>
      </w:r>
      <w:r w:rsidRPr="00113087">
        <w:rPr>
          <w:rFonts w:ascii="Times New Roman" w:hAnsi="Times New Roman" w:cs="Times New Roman"/>
        </w:rPr>
        <w:t> = 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12.11.10.</m:t>
            </m:r>
            <m:r>
              <w:rPr>
                <w:rFonts w:ascii="Cambria Math" w:hAnsi="Cambria Math" w:cs="Times New Roman"/>
                <w:strike/>
              </w:rPr>
              <m:t>9!</m:t>
            </m:r>
          </m:num>
          <m:den>
            <m:r>
              <w:rPr>
                <w:rFonts w:ascii="Cambria Math" w:hAnsi="Cambria Math" w:cs="Times New Roman"/>
                <w:strike/>
              </w:rPr>
              <m:t>9!</m:t>
            </m:r>
          </m:den>
        </m:f>
      </m:oMath>
      <w:r w:rsidRPr="00113087">
        <w:rPr>
          <w:rFonts w:ascii="Times New Roman" w:hAnsi="Times New Roman" w:cs="Times New Roman"/>
        </w:rPr>
        <w:t> = 1320</w:t>
      </w:r>
    </w:p>
    <w:p w14:paraId="3C621E68" w14:textId="1B353DA5" w:rsidR="00113087" w:rsidRDefault="00113087" w:rsidP="0011308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975FB56" w14:textId="77777777" w:rsidR="00FF3614" w:rsidRPr="00FF3614" w:rsidRDefault="00FF3614" w:rsidP="00FF36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3614">
        <w:rPr>
          <w:rFonts w:ascii="Times New Roman" w:hAnsi="Times New Roman" w:cs="Times New Roman"/>
        </w:rPr>
        <w:t>Empat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pejabat</w:t>
      </w:r>
      <w:proofErr w:type="spellEnd"/>
      <w:r w:rsidRPr="00FF3614">
        <w:rPr>
          <w:rFonts w:ascii="Times New Roman" w:hAnsi="Times New Roman" w:cs="Times New Roman"/>
        </w:rPr>
        <w:t xml:space="preserve"> yang </w:t>
      </w:r>
      <w:proofErr w:type="spellStart"/>
      <w:r w:rsidRPr="00FF3614">
        <w:rPr>
          <w:rFonts w:ascii="Times New Roman" w:hAnsi="Times New Roman" w:cs="Times New Roman"/>
        </w:rPr>
        <w:t>diundang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datang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secara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sendiri-sendiri</w:t>
      </w:r>
      <w:proofErr w:type="spellEnd"/>
      <w:r w:rsidRPr="00FF3614">
        <w:rPr>
          <w:rFonts w:ascii="Times New Roman" w:hAnsi="Times New Roman" w:cs="Times New Roman"/>
        </w:rPr>
        <w:t xml:space="preserve"> (</w:t>
      </w:r>
      <w:proofErr w:type="spellStart"/>
      <w:r w:rsidRPr="00FF3614">
        <w:rPr>
          <w:rFonts w:ascii="Times New Roman" w:hAnsi="Times New Roman" w:cs="Times New Roman"/>
        </w:rPr>
        <w:t>tidak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bersamaan</w:t>
      </w:r>
      <w:proofErr w:type="spellEnd"/>
      <w:r w:rsidRPr="00FF3614">
        <w:rPr>
          <w:rFonts w:ascii="Times New Roman" w:hAnsi="Times New Roman" w:cs="Times New Roman"/>
        </w:rPr>
        <w:t xml:space="preserve">). Banyak </w:t>
      </w:r>
      <w:proofErr w:type="spellStart"/>
      <w:r w:rsidRPr="00FF3614">
        <w:rPr>
          <w:rFonts w:ascii="Times New Roman" w:hAnsi="Times New Roman" w:cs="Times New Roman"/>
        </w:rPr>
        <w:t>cara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kedatangan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ke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empat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pejabat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sebesar</w:t>
      </w:r>
      <w:proofErr w:type="spellEnd"/>
      <w:r w:rsidRPr="00FF3614">
        <w:rPr>
          <w:rFonts w:ascii="Times New Roman" w:hAnsi="Times New Roman" w:cs="Times New Roman"/>
        </w:rPr>
        <w:t xml:space="preserve"> =...?</w:t>
      </w:r>
    </w:p>
    <w:p w14:paraId="4E38003D" w14:textId="77777777" w:rsidR="00FF3614" w:rsidRPr="00FF3614" w:rsidRDefault="00FF3614" w:rsidP="00FF361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F2CD3">
        <w:rPr>
          <w:rFonts w:ascii="Times New Roman" w:hAnsi="Times New Roman" w:cs="Times New Roman"/>
          <w:highlight w:val="yellow"/>
        </w:rPr>
        <w:t>a. 4</w:t>
      </w:r>
    </w:p>
    <w:p w14:paraId="556DF083" w14:textId="77777777" w:rsidR="00FF3614" w:rsidRPr="00FF3614" w:rsidRDefault="00FF3614" w:rsidP="00FF361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F3614">
        <w:rPr>
          <w:rFonts w:ascii="Times New Roman" w:hAnsi="Times New Roman" w:cs="Times New Roman"/>
        </w:rPr>
        <w:t>b. 8</w:t>
      </w:r>
    </w:p>
    <w:p w14:paraId="75B0AEF3" w14:textId="77777777" w:rsidR="00FF3614" w:rsidRPr="00FF3614" w:rsidRDefault="00FF3614" w:rsidP="00FF361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F3614">
        <w:rPr>
          <w:rFonts w:ascii="Times New Roman" w:hAnsi="Times New Roman" w:cs="Times New Roman"/>
        </w:rPr>
        <w:t>c. 18</w:t>
      </w:r>
    </w:p>
    <w:p w14:paraId="648AAFD1" w14:textId="781ACD2D" w:rsidR="00113087" w:rsidRDefault="00FF3614" w:rsidP="00FF361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F3614">
        <w:rPr>
          <w:rFonts w:ascii="Times New Roman" w:hAnsi="Times New Roman" w:cs="Times New Roman"/>
        </w:rPr>
        <w:t>d. 12</w:t>
      </w:r>
    </w:p>
    <w:p w14:paraId="373E1E26" w14:textId="622C5541" w:rsidR="00FF3614" w:rsidRDefault="00FF3614" w:rsidP="00FF361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2</w:t>
      </w:r>
    </w:p>
    <w:p w14:paraId="59CF90BA" w14:textId="6F6FA503" w:rsidR="00FF3614" w:rsidRPr="00F22B5D" w:rsidRDefault="00FF3614" w:rsidP="00FF361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22B5D">
        <w:rPr>
          <w:rFonts w:ascii="Times New Roman" w:hAnsi="Times New Roman" w:cs="Times New Roman"/>
          <w:b/>
          <w:bCs/>
        </w:rPr>
        <w:t>PEMBAHASAN</w:t>
      </w:r>
    </w:p>
    <w:p w14:paraId="6EB2BC52" w14:textId="77777777" w:rsidR="004F2CD3" w:rsidRDefault="00FF3614" w:rsidP="00FF361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F3614">
        <w:rPr>
          <w:rFonts w:ascii="Times New Roman" w:hAnsi="Times New Roman" w:cs="Times New Roman"/>
        </w:rPr>
        <w:t>Diketahui</w:t>
      </w:r>
      <w:proofErr w:type="spellEnd"/>
      <w:r w:rsidRPr="00FF3614">
        <w:rPr>
          <w:rFonts w:ascii="Times New Roman" w:hAnsi="Times New Roman" w:cs="Times New Roman"/>
        </w:rPr>
        <w:t xml:space="preserve"> :</w:t>
      </w:r>
      <w:proofErr w:type="gramEnd"/>
      <w:r w:rsidRPr="00FF3614">
        <w:rPr>
          <w:rFonts w:ascii="Times New Roman" w:hAnsi="Times New Roman" w:cs="Times New Roman"/>
        </w:rPr>
        <w:t xml:space="preserve"> n = 4, </w:t>
      </w:r>
      <w:proofErr w:type="spellStart"/>
      <w:r w:rsidRPr="00FF3614">
        <w:rPr>
          <w:rFonts w:ascii="Times New Roman" w:hAnsi="Times New Roman" w:cs="Times New Roman"/>
        </w:rPr>
        <w:t>menyatakan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jumlah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pejabat</w:t>
      </w:r>
      <w:proofErr w:type="spellEnd"/>
      <w:r w:rsidRPr="00FF3614">
        <w:rPr>
          <w:rFonts w:ascii="Times New Roman" w:hAnsi="Times New Roman" w:cs="Times New Roman"/>
        </w:rPr>
        <w:t xml:space="preserve"> yang </w:t>
      </w:r>
      <w:proofErr w:type="spellStart"/>
      <w:r w:rsidRPr="00FF3614">
        <w:rPr>
          <w:rFonts w:ascii="Times New Roman" w:hAnsi="Times New Roman" w:cs="Times New Roman"/>
        </w:rPr>
        <w:t>diundang</w:t>
      </w:r>
      <w:proofErr w:type="spellEnd"/>
      <w:r w:rsidRPr="00FF3614">
        <w:rPr>
          <w:rFonts w:ascii="Times New Roman" w:hAnsi="Times New Roman" w:cs="Times New Roman"/>
        </w:rPr>
        <w:t xml:space="preserve"> r = 1, </w:t>
      </w:r>
      <w:proofErr w:type="spellStart"/>
      <w:r w:rsidRPr="00FF3614">
        <w:rPr>
          <w:rFonts w:ascii="Times New Roman" w:hAnsi="Times New Roman" w:cs="Times New Roman"/>
        </w:rPr>
        <w:t>menyatakan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datang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secara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  <w:proofErr w:type="spellStart"/>
      <w:r w:rsidRPr="00FF3614">
        <w:rPr>
          <w:rFonts w:ascii="Times New Roman" w:hAnsi="Times New Roman" w:cs="Times New Roman"/>
        </w:rPr>
        <w:t>sendiri-sendiri</w:t>
      </w:r>
      <w:proofErr w:type="spellEnd"/>
      <w:r w:rsidRPr="00FF3614">
        <w:rPr>
          <w:rFonts w:ascii="Times New Roman" w:hAnsi="Times New Roman" w:cs="Times New Roman"/>
        </w:rPr>
        <w:t xml:space="preserve"> </w:t>
      </w:r>
    </w:p>
    <w:p w14:paraId="291A584E" w14:textId="0D19C9F3" w:rsidR="00FF3614" w:rsidRDefault="00FF3614" w:rsidP="00FF361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gramStart"/>
      <w:r w:rsidRPr="00FF3614">
        <w:rPr>
          <w:rFonts w:ascii="Times New Roman" w:hAnsi="Times New Roman" w:cs="Times New Roman"/>
        </w:rPr>
        <w:t>P(</w:t>
      </w:r>
      <w:proofErr w:type="gramEnd"/>
      <w:r w:rsidRPr="00FF3614">
        <w:rPr>
          <w:rFonts w:ascii="Times New Roman" w:hAnsi="Times New Roman" w:cs="Times New Roman"/>
        </w:rPr>
        <w:t>4,1)= 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4-1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  <w:r w:rsidR="004F2CD3">
        <w:rPr>
          <w:rFonts w:ascii="Times New Roman" w:hAnsi="Times New Roman" w:cs="Times New Roman"/>
          <w:i/>
          <w:iCs/>
        </w:rPr>
        <w:t xml:space="preserve"> </w:t>
      </w:r>
      <w:r w:rsidR="004F2CD3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4.</m:t>
            </m:r>
            <m:r>
              <w:rPr>
                <w:rFonts w:ascii="Cambria Math" w:hAnsi="Cambria Math" w:cs="Times New Roman"/>
                <w:strike/>
              </w:rPr>
              <m:t>3!</m:t>
            </m:r>
          </m:num>
          <m:den>
            <m:r>
              <w:rPr>
                <w:rFonts w:ascii="Cambria Math" w:hAnsi="Cambria Math" w:cs="Times New Roman"/>
                <w:strike/>
              </w:rPr>
              <m:t>3!</m:t>
            </m:r>
          </m:den>
        </m:f>
      </m:oMath>
      <w:r w:rsidR="004F2CD3">
        <w:rPr>
          <w:rFonts w:ascii="Times New Roman" w:eastAsiaTheme="minorEastAsia" w:hAnsi="Times New Roman" w:cs="Times New Roman"/>
        </w:rPr>
        <w:t xml:space="preserve"> = 4</w:t>
      </w:r>
    </w:p>
    <w:p w14:paraId="31652D2B" w14:textId="1182A5D0" w:rsidR="002E2B05" w:rsidRDefault="002E2B05" w:rsidP="00FF361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EC5DF5C" w14:textId="77777777" w:rsidR="004252A2" w:rsidRDefault="005A7890" w:rsidP="004252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A7890">
        <w:rPr>
          <w:rFonts w:ascii="Times New Roman" w:hAnsi="Times New Roman" w:cs="Times New Roman"/>
        </w:rPr>
        <w:t>Sebuah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kantong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berisi</w:t>
      </w:r>
      <w:proofErr w:type="spellEnd"/>
      <w:r w:rsidRPr="005A7890">
        <w:rPr>
          <w:rFonts w:ascii="Times New Roman" w:hAnsi="Times New Roman" w:cs="Times New Roman"/>
        </w:rPr>
        <w:t xml:space="preserve"> 6 </w:t>
      </w:r>
      <w:proofErr w:type="spellStart"/>
      <w:r w:rsidRPr="005A7890">
        <w:rPr>
          <w:rFonts w:ascii="Times New Roman" w:hAnsi="Times New Roman" w:cs="Times New Roman"/>
        </w:rPr>
        <w:t>kelereng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putih</w:t>
      </w:r>
      <w:proofErr w:type="spellEnd"/>
      <w:r w:rsidRPr="005A7890">
        <w:rPr>
          <w:rFonts w:ascii="Times New Roman" w:hAnsi="Times New Roman" w:cs="Times New Roman"/>
        </w:rPr>
        <w:t xml:space="preserve">, 4 </w:t>
      </w:r>
      <w:proofErr w:type="spellStart"/>
      <w:r w:rsidRPr="005A7890">
        <w:rPr>
          <w:rFonts w:ascii="Times New Roman" w:hAnsi="Times New Roman" w:cs="Times New Roman"/>
        </w:rPr>
        <w:t>kelereng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biru</w:t>
      </w:r>
      <w:proofErr w:type="spellEnd"/>
      <w:r w:rsidRPr="005A7890">
        <w:rPr>
          <w:rFonts w:ascii="Times New Roman" w:hAnsi="Times New Roman" w:cs="Times New Roman"/>
        </w:rPr>
        <w:t xml:space="preserve"> dan 3 </w:t>
      </w:r>
      <w:proofErr w:type="spellStart"/>
      <w:r w:rsidRPr="005A7890">
        <w:rPr>
          <w:rFonts w:ascii="Times New Roman" w:hAnsi="Times New Roman" w:cs="Times New Roman"/>
        </w:rPr>
        <w:t>kelereng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merah</w:t>
      </w:r>
      <w:proofErr w:type="spellEnd"/>
      <w:r w:rsidRPr="005A7890">
        <w:rPr>
          <w:rFonts w:ascii="Times New Roman" w:hAnsi="Times New Roman" w:cs="Times New Roman"/>
        </w:rPr>
        <w:t xml:space="preserve">. Banyak </w:t>
      </w:r>
      <w:proofErr w:type="spellStart"/>
      <w:r w:rsidRPr="005A7890">
        <w:rPr>
          <w:rFonts w:ascii="Times New Roman" w:hAnsi="Times New Roman" w:cs="Times New Roman"/>
        </w:rPr>
        <w:t>cara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pengambilan</w:t>
      </w:r>
      <w:proofErr w:type="spellEnd"/>
      <w:r w:rsidRPr="005A7890">
        <w:rPr>
          <w:rFonts w:ascii="Times New Roman" w:hAnsi="Times New Roman" w:cs="Times New Roman"/>
        </w:rPr>
        <w:t xml:space="preserve"> 3 </w:t>
      </w:r>
      <w:proofErr w:type="spellStart"/>
      <w:r w:rsidRPr="005A7890">
        <w:rPr>
          <w:rFonts w:ascii="Times New Roman" w:hAnsi="Times New Roman" w:cs="Times New Roman"/>
        </w:rPr>
        <w:t>kelereng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putih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dari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kantong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tersebut</w:t>
      </w:r>
      <w:proofErr w:type="spellEnd"/>
      <w:r w:rsidRPr="005A7890">
        <w:rPr>
          <w:rFonts w:ascii="Times New Roman" w:hAnsi="Times New Roman" w:cs="Times New Roman"/>
        </w:rPr>
        <w:t xml:space="preserve"> </w:t>
      </w:r>
      <w:proofErr w:type="spellStart"/>
      <w:r w:rsidRPr="005A7890">
        <w:rPr>
          <w:rFonts w:ascii="Times New Roman" w:hAnsi="Times New Roman" w:cs="Times New Roman"/>
        </w:rPr>
        <w:t>adalah</w:t>
      </w:r>
      <w:proofErr w:type="spellEnd"/>
      <w:r w:rsidRPr="005A7890">
        <w:rPr>
          <w:rFonts w:ascii="Times New Roman" w:hAnsi="Times New Roman" w:cs="Times New Roman"/>
        </w:rPr>
        <w:t>…</w:t>
      </w:r>
    </w:p>
    <w:p w14:paraId="46DE7F24" w14:textId="499A47EB" w:rsidR="005A7890" w:rsidRPr="004252A2" w:rsidRDefault="005A7890" w:rsidP="004252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252A2">
        <w:rPr>
          <w:rFonts w:ascii="Times New Roman" w:hAnsi="Times New Roman" w:cs="Times New Roman"/>
        </w:rPr>
        <w:t xml:space="preserve">a. 720 </w:t>
      </w:r>
      <w:proofErr w:type="spellStart"/>
      <w:r w:rsidRPr="004252A2">
        <w:rPr>
          <w:rFonts w:ascii="Times New Roman" w:hAnsi="Times New Roman" w:cs="Times New Roman"/>
        </w:rPr>
        <w:t>cara</w:t>
      </w:r>
      <w:proofErr w:type="spellEnd"/>
    </w:p>
    <w:p w14:paraId="60C050FB" w14:textId="77777777" w:rsidR="005A7890" w:rsidRPr="005A7890" w:rsidRDefault="005A7890" w:rsidP="004252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A7890">
        <w:rPr>
          <w:rFonts w:ascii="Times New Roman" w:hAnsi="Times New Roman" w:cs="Times New Roman"/>
        </w:rPr>
        <w:t xml:space="preserve">b. 360 </w:t>
      </w:r>
      <w:proofErr w:type="spellStart"/>
      <w:r w:rsidRPr="005A7890">
        <w:rPr>
          <w:rFonts w:ascii="Times New Roman" w:hAnsi="Times New Roman" w:cs="Times New Roman"/>
        </w:rPr>
        <w:t>cara</w:t>
      </w:r>
      <w:proofErr w:type="spellEnd"/>
    </w:p>
    <w:p w14:paraId="4CEFA345" w14:textId="77777777" w:rsidR="005A7890" w:rsidRPr="005A7890" w:rsidRDefault="005A7890" w:rsidP="004252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A7890">
        <w:rPr>
          <w:rFonts w:ascii="Times New Roman" w:hAnsi="Times New Roman" w:cs="Times New Roman"/>
        </w:rPr>
        <w:t xml:space="preserve">c. 120 </w:t>
      </w:r>
      <w:proofErr w:type="spellStart"/>
      <w:r w:rsidRPr="005A7890">
        <w:rPr>
          <w:rFonts w:ascii="Times New Roman" w:hAnsi="Times New Roman" w:cs="Times New Roman"/>
        </w:rPr>
        <w:t>cara</w:t>
      </w:r>
      <w:proofErr w:type="spellEnd"/>
    </w:p>
    <w:p w14:paraId="20577219" w14:textId="77777777" w:rsidR="005A7890" w:rsidRPr="005A7890" w:rsidRDefault="005A7890" w:rsidP="004252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A7890">
        <w:rPr>
          <w:rFonts w:ascii="Times New Roman" w:hAnsi="Times New Roman" w:cs="Times New Roman"/>
        </w:rPr>
        <w:t xml:space="preserve">d. 60 </w:t>
      </w:r>
      <w:proofErr w:type="spellStart"/>
      <w:r w:rsidRPr="005A7890">
        <w:rPr>
          <w:rFonts w:ascii="Times New Roman" w:hAnsi="Times New Roman" w:cs="Times New Roman"/>
        </w:rPr>
        <w:t>cara</w:t>
      </w:r>
      <w:proofErr w:type="spellEnd"/>
    </w:p>
    <w:p w14:paraId="55C0EF5D" w14:textId="48168FDB" w:rsidR="005A7890" w:rsidRDefault="005A7890" w:rsidP="004252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252A2">
        <w:rPr>
          <w:rFonts w:ascii="Times New Roman" w:hAnsi="Times New Roman" w:cs="Times New Roman"/>
          <w:highlight w:val="yellow"/>
        </w:rPr>
        <w:t xml:space="preserve">e. 20 </w:t>
      </w:r>
      <w:proofErr w:type="spellStart"/>
      <w:r w:rsidRPr="004252A2">
        <w:rPr>
          <w:rFonts w:ascii="Times New Roman" w:hAnsi="Times New Roman" w:cs="Times New Roman"/>
          <w:highlight w:val="yellow"/>
        </w:rPr>
        <w:t>cara</w:t>
      </w:r>
      <w:proofErr w:type="spellEnd"/>
    </w:p>
    <w:p w14:paraId="2499B0AF" w14:textId="5A681AED" w:rsidR="004252A2" w:rsidRPr="00F22B5D" w:rsidRDefault="004252A2" w:rsidP="004252A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22B5D">
        <w:rPr>
          <w:rFonts w:ascii="Times New Roman" w:hAnsi="Times New Roman" w:cs="Times New Roman"/>
          <w:b/>
          <w:bCs/>
        </w:rPr>
        <w:t>PEMBAHASAN</w:t>
      </w:r>
    </w:p>
    <w:p w14:paraId="1EBD25AF" w14:textId="57A9B670" w:rsidR="004252A2" w:rsidRDefault="002A5B58" w:rsidP="004252A2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n!</m:t>
            </m:r>
          </m:num>
          <m:den>
            <m:r>
              <w:rPr>
                <w:rFonts w:ascii="Cambria Math" w:hAnsi="Cambria Math" w:cs="Times New Roman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n-r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15D27CF6" w14:textId="58BBAC9A" w:rsidR="00FD4B0E" w:rsidRDefault="0012613B" w:rsidP="004252A2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6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</w:t>
      </w:r>
      <w:r w:rsidR="00277D09"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6!</m:t>
            </m:r>
          </m:num>
          <m:den>
            <m:r>
              <w:rPr>
                <w:rFonts w:ascii="Cambria Math" w:hAnsi="Cambria Math" w:cs="Times New Roman"/>
              </w:rPr>
              <m:t>3!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6-3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21E54DE5" w14:textId="2E6898A3" w:rsidR="00FD4B0E" w:rsidRDefault="00FD4B0E" w:rsidP="004252A2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= 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 x 5 x 4 x 3</m:t>
            </m:r>
          </m:num>
          <m:den>
            <m:r>
              <w:rPr>
                <w:rFonts w:ascii="Cambria Math" w:hAnsi="Cambria Math" w:cs="Times New Roman"/>
              </w:rPr>
              <m:t>3!x 3!</m:t>
            </m:r>
          </m:den>
        </m:f>
      </m:oMath>
    </w:p>
    <w:p w14:paraId="7DB47CCD" w14:textId="04371381" w:rsidR="00277D09" w:rsidRDefault="00277D09" w:rsidP="004252A2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 x 5 x 4</m:t>
            </m:r>
          </m:num>
          <m:den>
            <m:r>
              <w:rPr>
                <w:rFonts w:ascii="Cambria Math" w:hAnsi="Cambria Math" w:cs="Times New Roman"/>
              </w:rPr>
              <m:t>3 x 2 x 1</m:t>
            </m:r>
          </m:den>
        </m:f>
      </m:oMath>
    </w:p>
    <w:p w14:paraId="4FF3FAF4" w14:textId="2065125C" w:rsidR="00277D09" w:rsidRPr="005A7890" w:rsidRDefault="00277D09" w:rsidP="004252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=20 cara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1F09D0D" w14:textId="63547352" w:rsidR="00D171DB" w:rsidRPr="004252A2" w:rsidRDefault="005A7890" w:rsidP="004252A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252A2">
        <w:rPr>
          <w:rFonts w:ascii="Times New Roman" w:hAnsi="Times New Roman" w:cs="Times New Roman"/>
        </w:rPr>
        <w:t xml:space="preserve">Karena </w:t>
      </w:r>
      <w:proofErr w:type="spellStart"/>
      <w:r w:rsidRPr="004252A2">
        <w:rPr>
          <w:rFonts w:ascii="Times New Roman" w:hAnsi="Times New Roman" w:cs="Times New Roman"/>
        </w:rPr>
        <w:t>akan</w:t>
      </w:r>
      <w:proofErr w:type="spellEnd"/>
      <w:r w:rsidRPr="004252A2">
        <w:rPr>
          <w:rFonts w:ascii="Times New Roman" w:hAnsi="Times New Roman" w:cs="Times New Roman"/>
        </w:rPr>
        <w:t xml:space="preserve"> </w:t>
      </w:r>
      <w:proofErr w:type="spellStart"/>
      <w:r w:rsidRPr="004252A2">
        <w:rPr>
          <w:rFonts w:ascii="Times New Roman" w:hAnsi="Times New Roman" w:cs="Times New Roman"/>
        </w:rPr>
        <w:t>dipilih</w:t>
      </w:r>
      <w:proofErr w:type="spellEnd"/>
      <w:r w:rsidRPr="004252A2">
        <w:rPr>
          <w:rFonts w:ascii="Times New Roman" w:hAnsi="Times New Roman" w:cs="Times New Roman"/>
        </w:rPr>
        <w:t xml:space="preserve"> 3 </w:t>
      </w:r>
      <w:proofErr w:type="spellStart"/>
      <w:r w:rsidRPr="004252A2">
        <w:rPr>
          <w:rFonts w:ascii="Times New Roman" w:hAnsi="Times New Roman" w:cs="Times New Roman"/>
        </w:rPr>
        <w:t>kelereng</w:t>
      </w:r>
      <w:proofErr w:type="spellEnd"/>
      <w:r w:rsidRPr="004252A2">
        <w:rPr>
          <w:rFonts w:ascii="Times New Roman" w:hAnsi="Times New Roman" w:cs="Times New Roman"/>
        </w:rPr>
        <w:t xml:space="preserve"> </w:t>
      </w:r>
      <w:proofErr w:type="spellStart"/>
      <w:r w:rsidRPr="004252A2">
        <w:rPr>
          <w:rFonts w:ascii="Times New Roman" w:hAnsi="Times New Roman" w:cs="Times New Roman"/>
        </w:rPr>
        <w:t>dari</w:t>
      </w:r>
      <w:proofErr w:type="spellEnd"/>
      <w:r w:rsidRPr="004252A2">
        <w:rPr>
          <w:rFonts w:ascii="Times New Roman" w:hAnsi="Times New Roman" w:cs="Times New Roman"/>
        </w:rPr>
        <w:t xml:space="preserve"> 6 </w:t>
      </w:r>
      <w:proofErr w:type="spellStart"/>
      <w:r w:rsidRPr="004252A2">
        <w:rPr>
          <w:rFonts w:ascii="Times New Roman" w:hAnsi="Times New Roman" w:cs="Times New Roman"/>
        </w:rPr>
        <w:t>kelereng</w:t>
      </w:r>
      <w:proofErr w:type="spellEnd"/>
      <w:r w:rsidRPr="004252A2">
        <w:rPr>
          <w:rFonts w:ascii="Times New Roman" w:hAnsi="Times New Roman" w:cs="Times New Roman"/>
        </w:rPr>
        <w:t xml:space="preserve">, </w:t>
      </w:r>
      <w:proofErr w:type="spellStart"/>
      <w:r w:rsidRPr="004252A2">
        <w:rPr>
          <w:rFonts w:ascii="Times New Roman" w:hAnsi="Times New Roman" w:cs="Times New Roman"/>
        </w:rPr>
        <w:t>maak</w:t>
      </w:r>
      <w:proofErr w:type="spellEnd"/>
      <w:r w:rsidRPr="004252A2">
        <w:rPr>
          <w:rFonts w:ascii="Times New Roman" w:hAnsi="Times New Roman" w:cs="Times New Roman"/>
        </w:rPr>
        <w:t xml:space="preserve"> </w:t>
      </w:r>
      <w:proofErr w:type="spellStart"/>
      <w:r w:rsidRPr="004252A2">
        <w:rPr>
          <w:rFonts w:ascii="Times New Roman" w:hAnsi="Times New Roman" w:cs="Times New Roman"/>
        </w:rPr>
        <w:t>gunakan</w:t>
      </w:r>
      <w:proofErr w:type="spellEnd"/>
      <w:r w:rsidRPr="004252A2">
        <w:rPr>
          <w:rFonts w:ascii="Times New Roman" w:hAnsi="Times New Roman" w:cs="Times New Roman"/>
        </w:rPr>
        <w:t xml:space="preserve"> </w:t>
      </w:r>
      <w:proofErr w:type="spellStart"/>
      <w:r w:rsidRPr="004252A2">
        <w:rPr>
          <w:rFonts w:ascii="Times New Roman" w:hAnsi="Times New Roman" w:cs="Times New Roman"/>
        </w:rPr>
        <w:t>kombinasi</w:t>
      </w:r>
      <w:proofErr w:type="spellEnd"/>
      <w:r w:rsidRPr="004252A2">
        <w:rPr>
          <w:rFonts w:ascii="Times New Roman" w:hAnsi="Times New Roman" w:cs="Times New Roman"/>
        </w:rPr>
        <w:t xml:space="preserve"> 3 </w:t>
      </w:r>
      <w:proofErr w:type="spellStart"/>
      <w:r w:rsidRPr="004252A2">
        <w:rPr>
          <w:rFonts w:ascii="Times New Roman" w:hAnsi="Times New Roman" w:cs="Times New Roman"/>
        </w:rPr>
        <w:t>dari</w:t>
      </w:r>
      <w:proofErr w:type="spellEnd"/>
      <w:r w:rsidRPr="004252A2">
        <w:rPr>
          <w:rFonts w:ascii="Times New Roman" w:hAnsi="Times New Roman" w:cs="Times New Roman"/>
        </w:rPr>
        <w:t xml:space="preserve"> 6</w:t>
      </w:r>
      <w:r w:rsidRPr="004252A2">
        <w:rPr>
          <w:rFonts w:ascii="Times New Roman" w:hAnsi="Times New Roman" w:cs="Times New Roman"/>
        </w:rPr>
        <w:t xml:space="preserve"> </w:t>
      </w:r>
      <w:proofErr w:type="spellStart"/>
      <w:r w:rsidRPr="004252A2">
        <w:rPr>
          <w:rFonts w:ascii="Times New Roman" w:hAnsi="Times New Roman" w:cs="Times New Roman"/>
        </w:rPr>
        <w:t>banyak</w:t>
      </w:r>
      <w:proofErr w:type="spellEnd"/>
      <w:r w:rsidRPr="004252A2">
        <w:rPr>
          <w:rFonts w:ascii="Times New Roman" w:hAnsi="Times New Roman" w:cs="Times New Roman"/>
        </w:rPr>
        <w:t xml:space="preserve"> </w:t>
      </w:r>
      <w:proofErr w:type="spellStart"/>
      <w:r w:rsidRPr="004252A2">
        <w:rPr>
          <w:rFonts w:ascii="Times New Roman" w:hAnsi="Times New Roman" w:cs="Times New Roman"/>
        </w:rPr>
        <w:t>kombinasi</w:t>
      </w:r>
      <w:proofErr w:type="spellEnd"/>
      <w:r w:rsidRPr="004252A2">
        <w:rPr>
          <w:rFonts w:ascii="Times New Roman" w:hAnsi="Times New Roman" w:cs="Times New Roman"/>
        </w:rPr>
        <w:t xml:space="preserve"> </w:t>
      </w:r>
      <w:proofErr w:type="spellStart"/>
      <w:r w:rsidRPr="004252A2">
        <w:rPr>
          <w:rFonts w:ascii="Times New Roman" w:hAnsi="Times New Roman" w:cs="Times New Roman"/>
        </w:rPr>
        <w:t>warna</w:t>
      </w:r>
      <w:proofErr w:type="spellEnd"/>
      <w:r w:rsidRPr="004252A2">
        <w:rPr>
          <w:rFonts w:ascii="Times New Roman" w:hAnsi="Times New Roman" w:cs="Times New Roman"/>
        </w:rPr>
        <w:t xml:space="preserve"> yang </w:t>
      </w:r>
      <w:proofErr w:type="spellStart"/>
      <w:r w:rsidRPr="004252A2">
        <w:rPr>
          <w:rFonts w:ascii="Times New Roman" w:hAnsi="Times New Roman" w:cs="Times New Roman"/>
        </w:rPr>
        <w:t>dihasilkan</w:t>
      </w:r>
      <w:proofErr w:type="spellEnd"/>
      <w:r w:rsidRPr="004252A2">
        <w:rPr>
          <w:rFonts w:ascii="Times New Roman" w:hAnsi="Times New Roman" w:cs="Times New Roman"/>
        </w:rPr>
        <w:t xml:space="preserve"> </w:t>
      </w:r>
      <w:proofErr w:type="spellStart"/>
      <w:r w:rsidRPr="004252A2">
        <w:rPr>
          <w:rFonts w:ascii="Times New Roman" w:hAnsi="Times New Roman" w:cs="Times New Roman"/>
        </w:rPr>
        <w:t>adalah</w:t>
      </w:r>
      <w:proofErr w:type="spellEnd"/>
      <w:r w:rsidRPr="004252A2">
        <w:rPr>
          <w:rFonts w:ascii="Times New Roman" w:hAnsi="Times New Roman" w:cs="Times New Roman"/>
        </w:rPr>
        <w:t xml:space="preserve"> 20 </w:t>
      </w:r>
      <w:proofErr w:type="spellStart"/>
      <w:r w:rsidRPr="004252A2">
        <w:rPr>
          <w:rFonts w:ascii="Times New Roman" w:hAnsi="Times New Roman" w:cs="Times New Roman"/>
        </w:rPr>
        <w:t>cara</w:t>
      </w:r>
      <w:proofErr w:type="spellEnd"/>
    </w:p>
    <w:p w14:paraId="3F1448FB" w14:textId="607E052C" w:rsidR="00D171DB" w:rsidRDefault="00D171DB" w:rsidP="00D171D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280F646" w14:textId="77777777" w:rsidR="00736E8D" w:rsidRPr="00736E8D" w:rsidRDefault="00736E8D" w:rsidP="00736E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36E8D">
        <w:rPr>
          <w:rFonts w:ascii="Times New Roman" w:hAnsi="Times New Roman" w:cs="Times New Roman"/>
        </w:rPr>
        <w:t>Berapa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banyaknya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permutasi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dari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cara</w:t>
      </w:r>
      <w:proofErr w:type="spellEnd"/>
      <w:r w:rsidRPr="00736E8D">
        <w:rPr>
          <w:rFonts w:ascii="Times New Roman" w:hAnsi="Times New Roman" w:cs="Times New Roman"/>
        </w:rPr>
        <w:t xml:space="preserve"> duduk yang </w:t>
      </w:r>
      <w:proofErr w:type="spellStart"/>
      <w:r w:rsidRPr="00736E8D">
        <w:rPr>
          <w:rFonts w:ascii="Times New Roman" w:hAnsi="Times New Roman" w:cs="Times New Roman"/>
        </w:rPr>
        <w:t>dapat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terjadi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jika</w:t>
      </w:r>
      <w:proofErr w:type="spellEnd"/>
      <w:r w:rsidRPr="00736E8D">
        <w:rPr>
          <w:rFonts w:ascii="Times New Roman" w:hAnsi="Times New Roman" w:cs="Times New Roman"/>
        </w:rPr>
        <w:t xml:space="preserve"> 8 orang </w:t>
      </w:r>
      <w:proofErr w:type="spellStart"/>
      <w:r w:rsidRPr="00736E8D">
        <w:rPr>
          <w:rFonts w:ascii="Times New Roman" w:hAnsi="Times New Roman" w:cs="Times New Roman"/>
        </w:rPr>
        <w:t>disediakan</w:t>
      </w:r>
      <w:proofErr w:type="spellEnd"/>
      <w:r w:rsidRPr="00736E8D">
        <w:rPr>
          <w:rFonts w:ascii="Times New Roman" w:hAnsi="Times New Roman" w:cs="Times New Roman"/>
        </w:rPr>
        <w:t xml:space="preserve"> 4 </w:t>
      </w:r>
      <w:proofErr w:type="spellStart"/>
      <w:r w:rsidRPr="00736E8D">
        <w:rPr>
          <w:rFonts w:ascii="Times New Roman" w:hAnsi="Times New Roman" w:cs="Times New Roman"/>
        </w:rPr>
        <w:t>kursi</w:t>
      </w:r>
      <w:proofErr w:type="spellEnd"/>
      <w:r w:rsidRPr="00736E8D">
        <w:rPr>
          <w:rFonts w:ascii="Times New Roman" w:hAnsi="Times New Roman" w:cs="Times New Roman"/>
        </w:rPr>
        <w:t xml:space="preserve">, </w:t>
      </w:r>
      <w:proofErr w:type="spellStart"/>
      <w:r w:rsidRPr="00736E8D">
        <w:rPr>
          <w:rFonts w:ascii="Times New Roman" w:hAnsi="Times New Roman" w:cs="Times New Roman"/>
        </w:rPr>
        <w:t>sedangkan</w:t>
      </w:r>
      <w:proofErr w:type="spellEnd"/>
      <w:r w:rsidRPr="00736E8D">
        <w:rPr>
          <w:rFonts w:ascii="Times New Roman" w:hAnsi="Times New Roman" w:cs="Times New Roman"/>
        </w:rPr>
        <w:t xml:space="preserve"> salah </w:t>
      </w:r>
      <w:proofErr w:type="spellStart"/>
      <w:r w:rsidRPr="00736E8D">
        <w:rPr>
          <w:rFonts w:ascii="Times New Roman" w:hAnsi="Times New Roman" w:cs="Times New Roman"/>
        </w:rPr>
        <w:t>seorang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dari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padanya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selalu</w:t>
      </w:r>
      <w:proofErr w:type="spellEnd"/>
      <w:r w:rsidRPr="00736E8D">
        <w:rPr>
          <w:rFonts w:ascii="Times New Roman" w:hAnsi="Times New Roman" w:cs="Times New Roman"/>
        </w:rPr>
        <w:t xml:space="preserve"> duduk </w:t>
      </w:r>
      <w:proofErr w:type="spellStart"/>
      <w:r w:rsidRPr="00736E8D">
        <w:rPr>
          <w:rFonts w:ascii="Times New Roman" w:hAnsi="Times New Roman" w:cs="Times New Roman"/>
        </w:rPr>
        <w:t>dikursi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6E8D">
        <w:rPr>
          <w:rFonts w:ascii="Times New Roman" w:hAnsi="Times New Roman" w:cs="Times New Roman"/>
        </w:rPr>
        <w:t>tertentu</w:t>
      </w:r>
      <w:proofErr w:type="spellEnd"/>
      <w:r w:rsidRPr="00736E8D">
        <w:rPr>
          <w:rFonts w:ascii="Times New Roman" w:hAnsi="Times New Roman" w:cs="Times New Roman"/>
        </w:rPr>
        <w:t xml:space="preserve"> ?</w:t>
      </w:r>
      <w:proofErr w:type="gramEnd"/>
    </w:p>
    <w:p w14:paraId="0874D08C" w14:textId="77777777" w:rsidR="00736E8D" w:rsidRPr="00736E8D" w:rsidRDefault="00736E8D" w:rsidP="00736E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6E8D">
        <w:rPr>
          <w:rFonts w:ascii="Times New Roman" w:hAnsi="Times New Roman" w:cs="Times New Roman"/>
        </w:rPr>
        <w:t xml:space="preserve">a. 60 </w:t>
      </w:r>
      <w:proofErr w:type="spellStart"/>
      <w:r w:rsidRPr="00736E8D">
        <w:rPr>
          <w:rFonts w:ascii="Times New Roman" w:hAnsi="Times New Roman" w:cs="Times New Roman"/>
        </w:rPr>
        <w:t>cara</w:t>
      </w:r>
      <w:proofErr w:type="spellEnd"/>
    </w:p>
    <w:p w14:paraId="04713AAB" w14:textId="77777777" w:rsidR="00736E8D" w:rsidRPr="00736E8D" w:rsidRDefault="00736E8D" w:rsidP="00736E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6E8D">
        <w:rPr>
          <w:rFonts w:ascii="Times New Roman" w:hAnsi="Times New Roman" w:cs="Times New Roman"/>
        </w:rPr>
        <w:t xml:space="preserve">b. 20 </w:t>
      </w:r>
      <w:proofErr w:type="spellStart"/>
      <w:r w:rsidRPr="00736E8D">
        <w:rPr>
          <w:rFonts w:ascii="Times New Roman" w:hAnsi="Times New Roman" w:cs="Times New Roman"/>
        </w:rPr>
        <w:t>cara</w:t>
      </w:r>
      <w:proofErr w:type="spellEnd"/>
    </w:p>
    <w:p w14:paraId="06E46141" w14:textId="77777777" w:rsidR="00736E8D" w:rsidRPr="00736E8D" w:rsidRDefault="00736E8D" w:rsidP="00736E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6E8D">
        <w:rPr>
          <w:rFonts w:ascii="Times New Roman" w:hAnsi="Times New Roman" w:cs="Times New Roman"/>
        </w:rPr>
        <w:t xml:space="preserve">c. 90 </w:t>
      </w:r>
      <w:proofErr w:type="spellStart"/>
      <w:r w:rsidRPr="00736E8D">
        <w:rPr>
          <w:rFonts w:ascii="Times New Roman" w:hAnsi="Times New Roman" w:cs="Times New Roman"/>
        </w:rPr>
        <w:t>cara</w:t>
      </w:r>
      <w:proofErr w:type="spellEnd"/>
    </w:p>
    <w:p w14:paraId="5D995A33" w14:textId="2C5D4959" w:rsidR="00277D09" w:rsidRDefault="00736E8D" w:rsidP="00736E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80E2C">
        <w:rPr>
          <w:rFonts w:ascii="Times New Roman" w:hAnsi="Times New Roman" w:cs="Times New Roman"/>
          <w:highlight w:val="yellow"/>
        </w:rPr>
        <w:t xml:space="preserve">d. 210 </w:t>
      </w:r>
      <w:proofErr w:type="spellStart"/>
      <w:r w:rsidRPr="00480E2C">
        <w:rPr>
          <w:rFonts w:ascii="Times New Roman" w:hAnsi="Times New Roman" w:cs="Times New Roman"/>
          <w:highlight w:val="yellow"/>
        </w:rPr>
        <w:t>cara</w:t>
      </w:r>
      <w:proofErr w:type="spellEnd"/>
    </w:p>
    <w:p w14:paraId="11D393D5" w14:textId="610E3AFD" w:rsidR="00736E8D" w:rsidRDefault="00736E8D" w:rsidP="00736E8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280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</w:p>
    <w:p w14:paraId="79F9F09A" w14:textId="4E2A05E6" w:rsidR="00736E8D" w:rsidRPr="00F22B5D" w:rsidRDefault="00736E8D" w:rsidP="00736E8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22B5D">
        <w:rPr>
          <w:rFonts w:ascii="Times New Roman" w:hAnsi="Times New Roman" w:cs="Times New Roman"/>
          <w:b/>
          <w:bCs/>
        </w:rPr>
        <w:t>PEMBAHASAN</w:t>
      </w:r>
    </w:p>
    <w:p w14:paraId="25CE658E" w14:textId="571333AA" w:rsidR="00480E2C" w:rsidRPr="00480E2C" w:rsidRDefault="00736E8D" w:rsidP="00480E2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36E8D">
        <w:rPr>
          <w:rFonts w:ascii="Times New Roman" w:hAnsi="Times New Roman" w:cs="Times New Roman"/>
        </w:rPr>
        <w:t xml:space="preserve">Dari </w:t>
      </w:r>
      <w:proofErr w:type="spellStart"/>
      <w:r w:rsidRPr="00736E8D">
        <w:rPr>
          <w:rFonts w:ascii="Times New Roman" w:hAnsi="Times New Roman" w:cs="Times New Roman"/>
        </w:rPr>
        <w:t>soal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dikatakan</w:t>
      </w:r>
      <w:proofErr w:type="spellEnd"/>
      <w:r w:rsidRPr="00736E8D">
        <w:rPr>
          <w:rFonts w:ascii="Times New Roman" w:hAnsi="Times New Roman" w:cs="Times New Roman"/>
        </w:rPr>
        <w:t xml:space="preserve"> salah </w:t>
      </w:r>
      <w:proofErr w:type="spellStart"/>
      <w:r w:rsidRPr="00736E8D">
        <w:rPr>
          <w:rFonts w:ascii="Times New Roman" w:hAnsi="Times New Roman" w:cs="Times New Roman"/>
        </w:rPr>
        <w:t>seorang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salalu</w:t>
      </w:r>
      <w:proofErr w:type="spellEnd"/>
      <w:r w:rsidRPr="00736E8D">
        <w:rPr>
          <w:rFonts w:ascii="Times New Roman" w:hAnsi="Times New Roman" w:cs="Times New Roman"/>
        </w:rPr>
        <w:t xml:space="preserve"> duduk di </w:t>
      </w:r>
      <w:proofErr w:type="spellStart"/>
      <w:r w:rsidRPr="00736E8D">
        <w:rPr>
          <w:rFonts w:ascii="Times New Roman" w:hAnsi="Times New Roman" w:cs="Times New Roman"/>
        </w:rPr>
        <w:t>kursi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tertentu</w:t>
      </w:r>
      <w:proofErr w:type="spellEnd"/>
      <w:r w:rsidRPr="00736E8D">
        <w:rPr>
          <w:rFonts w:ascii="Times New Roman" w:hAnsi="Times New Roman" w:cs="Times New Roman"/>
        </w:rPr>
        <w:t xml:space="preserve">, </w:t>
      </w:r>
      <w:proofErr w:type="spellStart"/>
      <w:r w:rsidRPr="00736E8D">
        <w:rPr>
          <w:rFonts w:ascii="Times New Roman" w:hAnsi="Times New Roman" w:cs="Times New Roman"/>
        </w:rPr>
        <w:t>sehingga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tigan</w:t>
      </w:r>
      <w:proofErr w:type="spellEnd"/>
      <w:r w:rsidRPr="00736E8D">
        <w:rPr>
          <w:rFonts w:ascii="Times New Roman" w:hAnsi="Times New Roman" w:cs="Times New Roman"/>
        </w:rPr>
        <w:t xml:space="preserve"> 7 orang </w:t>
      </w:r>
      <w:proofErr w:type="spellStart"/>
      <w:r w:rsidRPr="00736E8D">
        <w:rPr>
          <w:rFonts w:ascii="Times New Roman" w:hAnsi="Times New Roman" w:cs="Times New Roman"/>
        </w:rPr>
        <w:t>dengn</w:t>
      </w:r>
      <w:proofErr w:type="spellEnd"/>
      <w:r w:rsidRPr="00736E8D">
        <w:rPr>
          <w:rFonts w:ascii="Times New Roman" w:hAnsi="Times New Roman" w:cs="Times New Roman"/>
        </w:rPr>
        <w:t xml:space="preserve"> 3 </w:t>
      </w:r>
      <w:proofErr w:type="spellStart"/>
      <w:r w:rsidRPr="00736E8D">
        <w:rPr>
          <w:rFonts w:ascii="Times New Roman" w:hAnsi="Times New Roman" w:cs="Times New Roman"/>
        </w:rPr>
        <w:t>kursi</w:t>
      </w:r>
      <w:proofErr w:type="spellEnd"/>
      <w:r w:rsidRPr="00736E8D">
        <w:rPr>
          <w:rFonts w:ascii="Times New Roman" w:hAnsi="Times New Roman" w:cs="Times New Roman"/>
        </w:rPr>
        <w:t xml:space="preserve"> </w:t>
      </w:r>
      <w:proofErr w:type="spellStart"/>
      <w:r w:rsidRPr="00736E8D">
        <w:rPr>
          <w:rFonts w:ascii="Times New Roman" w:hAnsi="Times New Roman" w:cs="Times New Roman"/>
        </w:rPr>
        <w:t>kosong</w:t>
      </w:r>
      <w:proofErr w:type="spellEnd"/>
      <w:r w:rsidRPr="00736E8D">
        <w:rPr>
          <w:rFonts w:ascii="Times New Roman" w:hAnsi="Times New Roman" w:cs="Times New Roman"/>
        </w:rPr>
        <w:t>.</w:t>
      </w:r>
      <w:r w:rsidR="00480E2C">
        <w:rPr>
          <w:rFonts w:ascii="Times New Roman" w:hAnsi="Times New Roman" w:cs="Times New Roman"/>
        </w:rPr>
        <w:t xml:space="preserve"> </w:t>
      </w:r>
      <w:r w:rsidRPr="00480E2C">
        <w:rPr>
          <w:rFonts w:ascii="Times New Roman" w:hAnsi="Times New Roman" w:cs="Times New Roman"/>
        </w:rPr>
        <w:t xml:space="preserve">Jika salah </w:t>
      </w:r>
      <w:proofErr w:type="spellStart"/>
      <w:r w:rsidRPr="00480E2C">
        <w:rPr>
          <w:rFonts w:ascii="Times New Roman" w:hAnsi="Times New Roman" w:cs="Times New Roman"/>
        </w:rPr>
        <w:t>seorang</w:t>
      </w:r>
      <w:proofErr w:type="spellEnd"/>
      <w:r w:rsidRPr="00480E2C">
        <w:rPr>
          <w:rFonts w:ascii="Times New Roman" w:hAnsi="Times New Roman" w:cs="Times New Roman"/>
        </w:rPr>
        <w:t xml:space="preserve"> </w:t>
      </w:r>
      <w:proofErr w:type="spellStart"/>
      <w:r w:rsidRPr="00480E2C">
        <w:rPr>
          <w:rFonts w:ascii="Times New Roman" w:hAnsi="Times New Roman" w:cs="Times New Roman"/>
        </w:rPr>
        <w:t>selalu</w:t>
      </w:r>
      <w:proofErr w:type="spellEnd"/>
      <w:r w:rsidRPr="00480E2C">
        <w:rPr>
          <w:rFonts w:ascii="Times New Roman" w:hAnsi="Times New Roman" w:cs="Times New Roman"/>
        </w:rPr>
        <w:t xml:space="preserve"> duduk </w:t>
      </w:r>
      <w:proofErr w:type="spellStart"/>
      <w:r w:rsidRPr="00480E2C">
        <w:rPr>
          <w:rFonts w:ascii="Times New Roman" w:hAnsi="Times New Roman" w:cs="Times New Roman"/>
        </w:rPr>
        <w:t>dikursi</w:t>
      </w:r>
      <w:proofErr w:type="spellEnd"/>
      <w:r w:rsidRPr="00480E2C">
        <w:rPr>
          <w:rFonts w:ascii="Times New Roman" w:hAnsi="Times New Roman" w:cs="Times New Roman"/>
        </w:rPr>
        <w:t xml:space="preserve"> </w:t>
      </w:r>
      <w:proofErr w:type="spellStart"/>
      <w:r w:rsidRPr="00480E2C">
        <w:rPr>
          <w:rFonts w:ascii="Times New Roman" w:hAnsi="Times New Roman" w:cs="Times New Roman"/>
        </w:rPr>
        <w:t>tertentu</w:t>
      </w:r>
      <w:proofErr w:type="spellEnd"/>
      <w:r w:rsidRPr="00480E2C">
        <w:rPr>
          <w:rFonts w:ascii="Times New Roman" w:hAnsi="Times New Roman" w:cs="Times New Roman"/>
        </w:rPr>
        <w:t xml:space="preserve"> </w:t>
      </w:r>
      <w:proofErr w:type="spellStart"/>
      <w:r w:rsidRPr="00480E2C">
        <w:rPr>
          <w:rFonts w:ascii="Times New Roman" w:hAnsi="Times New Roman" w:cs="Times New Roman"/>
        </w:rPr>
        <w:t>maka</w:t>
      </w:r>
      <w:proofErr w:type="spellEnd"/>
      <w:r w:rsidRPr="00480E2C">
        <w:rPr>
          <w:rFonts w:ascii="Times New Roman" w:hAnsi="Times New Roman" w:cs="Times New Roman"/>
        </w:rPr>
        <w:t xml:space="preserve"> </w:t>
      </w:r>
      <w:proofErr w:type="spellStart"/>
      <w:r w:rsidRPr="00480E2C">
        <w:rPr>
          <w:rFonts w:ascii="Times New Roman" w:hAnsi="Times New Roman" w:cs="Times New Roman"/>
        </w:rPr>
        <w:t>tinggal</w:t>
      </w:r>
      <w:proofErr w:type="spellEnd"/>
      <w:r w:rsidRPr="00480E2C">
        <w:rPr>
          <w:rFonts w:ascii="Times New Roman" w:hAnsi="Times New Roman" w:cs="Times New Roman"/>
        </w:rPr>
        <w:t xml:space="preserve"> 7 orang </w:t>
      </w:r>
      <w:proofErr w:type="spellStart"/>
      <w:r w:rsidRPr="00480E2C">
        <w:rPr>
          <w:rFonts w:ascii="Times New Roman" w:hAnsi="Times New Roman" w:cs="Times New Roman"/>
        </w:rPr>
        <w:t>dengan</w:t>
      </w:r>
      <w:proofErr w:type="spellEnd"/>
      <w:r w:rsidRPr="00480E2C">
        <w:rPr>
          <w:rFonts w:ascii="Times New Roman" w:hAnsi="Times New Roman" w:cs="Times New Roman"/>
        </w:rPr>
        <w:t xml:space="preserve"> 3 </w:t>
      </w:r>
      <w:proofErr w:type="spellStart"/>
      <w:r w:rsidRPr="00480E2C">
        <w:rPr>
          <w:rFonts w:ascii="Times New Roman" w:hAnsi="Times New Roman" w:cs="Times New Roman"/>
        </w:rPr>
        <w:t>kursi</w:t>
      </w:r>
      <w:proofErr w:type="spellEnd"/>
      <w:r w:rsidRPr="00480E2C">
        <w:rPr>
          <w:rFonts w:ascii="Times New Roman" w:hAnsi="Times New Roman" w:cs="Times New Roman"/>
        </w:rPr>
        <w:t xml:space="preserve"> </w:t>
      </w:r>
      <w:proofErr w:type="spellStart"/>
      <w:r w:rsidRPr="00480E2C">
        <w:rPr>
          <w:rFonts w:ascii="Times New Roman" w:hAnsi="Times New Roman" w:cs="Times New Roman"/>
        </w:rPr>
        <w:t>kosong</w:t>
      </w:r>
      <w:proofErr w:type="spellEnd"/>
      <w:r w:rsidRPr="00480E2C">
        <w:rPr>
          <w:rFonts w:ascii="Times New Roman" w:hAnsi="Times New Roman" w:cs="Times New Roman"/>
        </w:rPr>
        <w:t>.</w:t>
      </w:r>
      <w:r w:rsidR="00480E2C">
        <w:rPr>
          <w:rFonts w:ascii="Times New Roman" w:hAnsi="Times New Roman" w:cs="Times New Roman"/>
        </w:rPr>
        <w:t xml:space="preserve"> </w:t>
      </w:r>
      <w:proofErr w:type="spellStart"/>
      <w:r w:rsidR="00480E2C" w:rsidRPr="00480E2C">
        <w:rPr>
          <w:rFonts w:ascii="Times New Roman" w:hAnsi="Times New Roman" w:cs="Times New Roman"/>
        </w:rPr>
        <w:t>Dengan</w:t>
      </w:r>
      <w:proofErr w:type="spellEnd"/>
      <w:r w:rsidR="00480E2C" w:rsidRPr="00480E2C">
        <w:rPr>
          <w:rFonts w:ascii="Times New Roman" w:hAnsi="Times New Roman" w:cs="Times New Roman"/>
        </w:rPr>
        <w:t xml:space="preserve"> </w:t>
      </w:r>
      <w:proofErr w:type="spellStart"/>
      <w:r w:rsidR="00480E2C" w:rsidRPr="00480E2C">
        <w:rPr>
          <w:rFonts w:ascii="Times New Roman" w:hAnsi="Times New Roman" w:cs="Times New Roman"/>
        </w:rPr>
        <w:t>demikian</w:t>
      </w:r>
      <w:proofErr w:type="spellEnd"/>
      <w:r w:rsidR="00480E2C" w:rsidRPr="00480E2C">
        <w:rPr>
          <w:rFonts w:ascii="Times New Roman" w:hAnsi="Times New Roman" w:cs="Times New Roman"/>
        </w:rPr>
        <w:t xml:space="preserve"> </w:t>
      </w:r>
      <w:proofErr w:type="spellStart"/>
      <w:r w:rsidR="00480E2C" w:rsidRPr="00480E2C">
        <w:rPr>
          <w:rFonts w:ascii="Times New Roman" w:hAnsi="Times New Roman" w:cs="Times New Roman"/>
        </w:rPr>
        <w:t>banyaknya</w:t>
      </w:r>
      <w:proofErr w:type="spellEnd"/>
      <w:r w:rsidR="00480E2C" w:rsidRPr="00480E2C">
        <w:rPr>
          <w:rFonts w:ascii="Times New Roman" w:hAnsi="Times New Roman" w:cs="Times New Roman"/>
        </w:rPr>
        <w:t xml:space="preserve"> </w:t>
      </w:r>
      <w:proofErr w:type="spellStart"/>
      <w:r w:rsidR="00480E2C" w:rsidRPr="00480E2C">
        <w:rPr>
          <w:rFonts w:ascii="Times New Roman" w:hAnsi="Times New Roman" w:cs="Times New Roman"/>
        </w:rPr>
        <w:t>cara</w:t>
      </w:r>
      <w:proofErr w:type="spellEnd"/>
      <w:r w:rsidR="00480E2C" w:rsidRPr="00480E2C">
        <w:rPr>
          <w:rFonts w:ascii="Times New Roman" w:hAnsi="Times New Roman" w:cs="Times New Roman"/>
        </w:rPr>
        <w:t xml:space="preserve"> duduk </w:t>
      </w:r>
      <w:proofErr w:type="spellStart"/>
      <w:r w:rsidR="00480E2C" w:rsidRPr="00480E2C">
        <w:rPr>
          <w:rFonts w:ascii="Times New Roman" w:hAnsi="Times New Roman" w:cs="Times New Roman"/>
        </w:rPr>
        <w:t>kita</w:t>
      </w:r>
      <w:proofErr w:type="spellEnd"/>
      <w:r w:rsidR="00480E2C" w:rsidRPr="00480E2C">
        <w:rPr>
          <w:rFonts w:ascii="Times New Roman" w:hAnsi="Times New Roman" w:cs="Times New Roman"/>
        </w:rPr>
        <w:t xml:space="preserve"> </w:t>
      </w:r>
      <w:proofErr w:type="spellStart"/>
      <w:r w:rsidR="00480E2C" w:rsidRPr="00480E2C">
        <w:rPr>
          <w:rFonts w:ascii="Times New Roman" w:hAnsi="Times New Roman" w:cs="Times New Roman"/>
        </w:rPr>
        <w:t>gunakan</w:t>
      </w:r>
      <w:proofErr w:type="spellEnd"/>
      <w:r w:rsidR="00480E2C" w:rsidRPr="00480E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0E2C" w:rsidRPr="00480E2C">
        <w:rPr>
          <w:rFonts w:ascii="Times New Roman" w:hAnsi="Times New Roman" w:cs="Times New Roman"/>
        </w:rPr>
        <w:t>rumus</w:t>
      </w:r>
      <w:proofErr w:type="spellEnd"/>
      <w:r w:rsidR="00480E2C" w:rsidRPr="00480E2C">
        <w:rPr>
          <w:rFonts w:ascii="Times New Roman" w:hAnsi="Times New Roman" w:cs="Times New Roman"/>
        </w:rPr>
        <w:t xml:space="preserve"> :</w:t>
      </w:r>
      <w:proofErr w:type="gramEnd"/>
      <w:r w:rsidR="00480E2C" w:rsidRPr="00480E2C">
        <w:rPr>
          <w:rFonts w:ascii="Times New Roman" w:hAnsi="Times New Roman" w:cs="Times New Roman"/>
        </w:rPr>
        <w:br/>
        <w:t>P(7,3) = 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7-3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44F57ADE" w14:textId="140E5683" w:rsidR="0049032C" w:rsidRDefault="00480E2C" w:rsidP="00480E2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7!</m:t>
            </m:r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</m:oMath>
    </w:p>
    <w:p w14:paraId="4994AC60" w14:textId="100390FE" w:rsidR="007618D9" w:rsidRDefault="00480E2C" w:rsidP="007618D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7.6.5.</m:t>
            </m:r>
            <m:r>
              <w:rPr>
                <w:rFonts w:ascii="Cambria Math" w:hAnsi="Cambria Math" w:cs="Times New Roman"/>
                <w:strike/>
              </w:rPr>
              <m:t>4!</m:t>
            </m:r>
          </m:num>
          <m:den>
            <m:r>
              <w:rPr>
                <w:rFonts w:ascii="Cambria Math" w:hAnsi="Cambria Math" w:cs="Times New Roman"/>
                <w:strike/>
              </w:rPr>
              <m:t>4!</m:t>
            </m:r>
          </m:den>
        </m:f>
      </m:oMath>
      <w:r w:rsidR="007618D9">
        <w:rPr>
          <w:rFonts w:ascii="Times New Roman" w:eastAsiaTheme="minorEastAsia" w:hAnsi="Times New Roman" w:cs="Times New Roman"/>
        </w:rPr>
        <w:t xml:space="preserve"> = 20 </w:t>
      </w:r>
      <w:proofErr w:type="spellStart"/>
      <w:r w:rsidR="007618D9">
        <w:rPr>
          <w:rFonts w:ascii="Times New Roman" w:eastAsiaTheme="minorEastAsia" w:hAnsi="Times New Roman" w:cs="Times New Roman"/>
        </w:rPr>
        <w:t>cara</w:t>
      </w:r>
      <w:proofErr w:type="spellEnd"/>
    </w:p>
    <w:p w14:paraId="73DE1253" w14:textId="2971E0E1" w:rsidR="007618D9" w:rsidRDefault="007618D9" w:rsidP="007618D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4F37B40B" w14:textId="77777777" w:rsidR="007618D9" w:rsidRPr="007618D9" w:rsidRDefault="007618D9" w:rsidP="007618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7618D9">
        <w:rPr>
          <w:rFonts w:ascii="Times New Roman" w:eastAsiaTheme="minorEastAsia" w:hAnsi="Times New Roman" w:cs="Times New Roman"/>
        </w:rPr>
        <w:t xml:space="preserve">Dari 11 orang </w:t>
      </w:r>
      <w:proofErr w:type="spellStart"/>
      <w:r w:rsidRPr="007618D9">
        <w:rPr>
          <w:rFonts w:ascii="Times New Roman" w:eastAsiaTheme="minorEastAsia" w:hAnsi="Times New Roman" w:cs="Times New Roman"/>
        </w:rPr>
        <w:t>calon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Manajer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akan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dipilih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4 orang </w:t>
      </w:r>
      <w:proofErr w:type="spellStart"/>
      <w:r w:rsidRPr="007618D9">
        <w:rPr>
          <w:rFonts w:ascii="Times New Roman" w:eastAsiaTheme="minorEastAsia" w:hAnsi="Times New Roman" w:cs="Times New Roman"/>
        </w:rPr>
        <w:t>sebagai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Manajer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untuk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ditempatkan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di </w:t>
      </w:r>
      <w:proofErr w:type="spellStart"/>
      <w:r w:rsidRPr="007618D9">
        <w:rPr>
          <w:rFonts w:ascii="Times New Roman" w:eastAsiaTheme="minorEastAsia" w:hAnsi="Times New Roman" w:cs="Times New Roman"/>
        </w:rPr>
        <w:t>empat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divisi, </w:t>
      </w:r>
      <w:proofErr w:type="spellStart"/>
      <w:r w:rsidRPr="007618D9">
        <w:rPr>
          <w:rFonts w:ascii="Times New Roman" w:eastAsiaTheme="minorEastAsia" w:hAnsi="Times New Roman" w:cs="Times New Roman"/>
        </w:rPr>
        <w:t>maka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banyak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cara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pemilihan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yang </w:t>
      </w:r>
      <w:proofErr w:type="spellStart"/>
      <w:r w:rsidRPr="007618D9">
        <w:rPr>
          <w:rFonts w:ascii="Times New Roman" w:eastAsiaTheme="minorEastAsia" w:hAnsi="Times New Roman" w:cs="Times New Roman"/>
        </w:rPr>
        <w:t>mungkin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618D9">
        <w:rPr>
          <w:rFonts w:ascii="Times New Roman" w:eastAsiaTheme="minorEastAsia" w:hAnsi="Times New Roman" w:cs="Times New Roman"/>
        </w:rPr>
        <w:t>adalah</w:t>
      </w:r>
      <w:proofErr w:type="spellEnd"/>
      <w:r w:rsidRPr="007618D9">
        <w:rPr>
          <w:rFonts w:ascii="Times New Roman" w:eastAsiaTheme="minorEastAsia" w:hAnsi="Times New Roman" w:cs="Times New Roman"/>
        </w:rPr>
        <w:t xml:space="preserve"> ...</w:t>
      </w:r>
    </w:p>
    <w:p w14:paraId="2702EB54" w14:textId="77777777" w:rsidR="007618D9" w:rsidRPr="007618D9" w:rsidRDefault="007618D9" w:rsidP="007618D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7618D9">
        <w:rPr>
          <w:rFonts w:ascii="Times New Roman" w:eastAsiaTheme="minorEastAsia" w:hAnsi="Times New Roman" w:cs="Times New Roman"/>
        </w:rPr>
        <w:t>a. 44</w:t>
      </w:r>
    </w:p>
    <w:p w14:paraId="360ACD7B" w14:textId="77777777" w:rsidR="007618D9" w:rsidRPr="007618D9" w:rsidRDefault="007618D9" w:rsidP="007618D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7618D9">
        <w:rPr>
          <w:rFonts w:ascii="Times New Roman" w:eastAsiaTheme="minorEastAsia" w:hAnsi="Times New Roman" w:cs="Times New Roman"/>
        </w:rPr>
        <w:t>b. 256</w:t>
      </w:r>
    </w:p>
    <w:p w14:paraId="5779CAF6" w14:textId="77777777" w:rsidR="007618D9" w:rsidRPr="007618D9" w:rsidRDefault="007618D9" w:rsidP="007618D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7618D9">
        <w:rPr>
          <w:rFonts w:ascii="Times New Roman" w:eastAsiaTheme="minorEastAsia" w:hAnsi="Times New Roman" w:cs="Times New Roman"/>
        </w:rPr>
        <w:t>c. 330</w:t>
      </w:r>
    </w:p>
    <w:p w14:paraId="766C330E" w14:textId="2EF2BB18" w:rsidR="007618D9" w:rsidRDefault="007618D9" w:rsidP="007618D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4E2C88">
        <w:rPr>
          <w:rFonts w:ascii="Times New Roman" w:eastAsiaTheme="minorEastAsia" w:hAnsi="Times New Roman" w:cs="Times New Roman"/>
          <w:highlight w:val="yellow"/>
        </w:rPr>
        <w:t>d. 7.920</w:t>
      </w:r>
    </w:p>
    <w:p w14:paraId="31005EB6" w14:textId="71BE8240" w:rsidR="007618D9" w:rsidRDefault="007618D9" w:rsidP="007618D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e. 7.290</w:t>
      </w:r>
    </w:p>
    <w:p w14:paraId="4D65014E" w14:textId="77777777" w:rsidR="007618D9" w:rsidRPr="007618D9" w:rsidRDefault="007618D9" w:rsidP="007618D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DE7B4FE" w14:textId="1ACB8BC8" w:rsidR="007618D9" w:rsidRPr="00F22B5D" w:rsidRDefault="007618D9" w:rsidP="007618D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F22B5D">
        <w:rPr>
          <w:rFonts w:ascii="Times New Roman" w:eastAsiaTheme="minorEastAsia" w:hAnsi="Times New Roman" w:cs="Times New Roman"/>
          <w:b/>
          <w:bCs/>
        </w:rPr>
        <w:t>PEMBAHASAN</w:t>
      </w:r>
    </w:p>
    <w:p w14:paraId="10CCF2C8" w14:textId="2D491BA4" w:rsidR="007618D9" w:rsidRDefault="00A54259" w:rsidP="00A5425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gramStart"/>
      <w:r w:rsidRPr="00A54259">
        <w:rPr>
          <w:rFonts w:ascii="Times New Roman" w:eastAsiaTheme="minorEastAsia" w:hAnsi="Times New Roman" w:cs="Times New Roman"/>
        </w:rPr>
        <w:t>P</w:t>
      </w:r>
      <w:r w:rsidRPr="00A54259">
        <w:rPr>
          <w:rFonts w:ascii="Times New Roman" w:eastAsiaTheme="minorEastAsia" w:hAnsi="Times New Roman" w:cs="Times New Roman"/>
          <w:vertAlign w:val="subscript"/>
        </w:rPr>
        <w:t>(</w:t>
      </w:r>
      <w:proofErr w:type="gramEnd"/>
      <w:r w:rsidRPr="00A54259">
        <w:rPr>
          <w:rFonts w:ascii="Times New Roman" w:eastAsiaTheme="minorEastAsia" w:hAnsi="Times New Roman" w:cs="Times New Roman"/>
          <w:vertAlign w:val="subscript"/>
        </w:rPr>
        <w:t>11,4)</w:t>
      </w:r>
      <w:r>
        <w:rPr>
          <w:rFonts w:ascii="Times New Roman" w:eastAsiaTheme="minorEastAsia" w:hAnsi="Times New Roman" w:cs="Times New Roman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11!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11-4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68B61B12" w14:textId="66224738" w:rsidR="00A54259" w:rsidRDefault="00A54259" w:rsidP="00A5425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gramStart"/>
      <w:r w:rsidRPr="00A54259">
        <w:rPr>
          <w:rFonts w:ascii="Times New Roman" w:eastAsiaTheme="minorEastAsia" w:hAnsi="Times New Roman" w:cs="Times New Roman"/>
        </w:rPr>
        <w:t>P</w:t>
      </w:r>
      <w:r w:rsidRPr="00A54259">
        <w:rPr>
          <w:rFonts w:ascii="Times New Roman" w:eastAsiaTheme="minorEastAsia" w:hAnsi="Times New Roman" w:cs="Times New Roman"/>
          <w:vertAlign w:val="subscript"/>
        </w:rPr>
        <w:t>(</w:t>
      </w:r>
      <w:proofErr w:type="gramEnd"/>
      <w:r w:rsidRPr="00A54259">
        <w:rPr>
          <w:rFonts w:ascii="Times New Roman" w:eastAsiaTheme="minorEastAsia" w:hAnsi="Times New Roman" w:cs="Times New Roman"/>
          <w:vertAlign w:val="subscript"/>
        </w:rPr>
        <w:t>11,4)</w:t>
      </w:r>
      <w:r>
        <w:rPr>
          <w:rFonts w:ascii="Times New Roman" w:eastAsiaTheme="minorEastAsia" w:hAnsi="Times New Roman" w:cs="Times New Roman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11.10.9.8.</m:t>
            </m:r>
            <m:r>
              <w:rPr>
                <w:rFonts w:ascii="Cambria Math" w:hAnsi="Cambria Math" w:cs="Times New Roman"/>
                <w:strike/>
              </w:rPr>
              <m:t>7!</m:t>
            </m:r>
          </m:num>
          <m:den>
            <m:r>
              <w:rPr>
                <w:rFonts w:ascii="Cambria Math" w:hAnsi="Cambria Math" w:cs="Times New Roman"/>
                <w:strike/>
              </w:rPr>
              <m:t>7!</m:t>
            </m:r>
          </m:den>
        </m:f>
      </m:oMath>
      <w:r w:rsidR="004E2C88">
        <w:rPr>
          <w:rFonts w:ascii="Times New Roman" w:eastAsiaTheme="minorEastAsia" w:hAnsi="Times New Roman" w:cs="Times New Roman"/>
        </w:rPr>
        <w:t xml:space="preserve"> = 7920</w:t>
      </w:r>
    </w:p>
    <w:p w14:paraId="4C132F2C" w14:textId="1705802E" w:rsidR="004E2C88" w:rsidRDefault="004E2C88" w:rsidP="00A5425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7C09F8CD" w14:textId="77777777" w:rsidR="00C00BCC" w:rsidRPr="00C00BCC" w:rsidRDefault="00C00BCC" w:rsidP="00C00B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 w:rsidRPr="00C00BCC">
        <w:rPr>
          <w:rFonts w:ascii="Times New Roman" w:eastAsiaTheme="minorEastAsia" w:hAnsi="Times New Roman" w:cs="Times New Roman"/>
        </w:rPr>
        <w:t>Tentukanlah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00BCC">
        <w:rPr>
          <w:rFonts w:ascii="Times New Roman" w:eastAsiaTheme="minorEastAsia" w:hAnsi="Times New Roman" w:cs="Times New Roman"/>
        </w:rPr>
        <w:t>ada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00BCC">
        <w:rPr>
          <w:rFonts w:ascii="Times New Roman" w:eastAsiaTheme="minorEastAsia" w:hAnsi="Times New Roman" w:cs="Times New Roman"/>
        </w:rPr>
        <w:t>berapa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00BCC">
        <w:rPr>
          <w:rFonts w:ascii="Times New Roman" w:eastAsiaTheme="minorEastAsia" w:hAnsi="Times New Roman" w:cs="Times New Roman"/>
        </w:rPr>
        <w:t>banyak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00BCC">
        <w:rPr>
          <w:rFonts w:ascii="Times New Roman" w:eastAsiaTheme="minorEastAsia" w:hAnsi="Times New Roman" w:cs="Times New Roman"/>
        </w:rPr>
        <w:t>cara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duduk yang </w:t>
      </w:r>
      <w:proofErr w:type="spellStart"/>
      <w:r w:rsidRPr="00C00BCC">
        <w:rPr>
          <w:rFonts w:ascii="Times New Roman" w:eastAsiaTheme="minorEastAsia" w:hAnsi="Times New Roman" w:cs="Times New Roman"/>
        </w:rPr>
        <w:t>memungkinkan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00BCC">
        <w:rPr>
          <w:rFonts w:ascii="Times New Roman" w:eastAsiaTheme="minorEastAsia" w:hAnsi="Times New Roman" w:cs="Times New Roman"/>
        </w:rPr>
        <w:t>jika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8 orang </w:t>
      </w:r>
      <w:proofErr w:type="spellStart"/>
      <w:r w:rsidRPr="00C00BCC">
        <w:rPr>
          <w:rFonts w:ascii="Times New Roman" w:eastAsiaTheme="minorEastAsia" w:hAnsi="Times New Roman" w:cs="Times New Roman"/>
        </w:rPr>
        <w:t>disediakan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4 </w:t>
      </w:r>
      <w:proofErr w:type="spellStart"/>
      <w:r w:rsidRPr="00C00BCC">
        <w:rPr>
          <w:rFonts w:ascii="Times New Roman" w:eastAsiaTheme="minorEastAsia" w:hAnsi="Times New Roman" w:cs="Times New Roman"/>
        </w:rPr>
        <w:t>kursi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C00BCC">
        <w:rPr>
          <w:rFonts w:ascii="Times New Roman" w:eastAsiaTheme="minorEastAsia" w:hAnsi="Times New Roman" w:cs="Times New Roman"/>
        </w:rPr>
        <w:t>sedangkan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salah </w:t>
      </w:r>
      <w:proofErr w:type="spellStart"/>
      <w:r w:rsidRPr="00C00BCC">
        <w:rPr>
          <w:rFonts w:ascii="Times New Roman" w:eastAsiaTheme="minorEastAsia" w:hAnsi="Times New Roman" w:cs="Times New Roman"/>
        </w:rPr>
        <w:t>seorang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00BCC">
        <w:rPr>
          <w:rFonts w:ascii="Times New Roman" w:eastAsiaTheme="minorEastAsia" w:hAnsi="Times New Roman" w:cs="Times New Roman"/>
        </w:rPr>
        <w:t>dari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00BCC">
        <w:rPr>
          <w:rFonts w:ascii="Times New Roman" w:eastAsiaTheme="minorEastAsia" w:hAnsi="Times New Roman" w:cs="Times New Roman"/>
        </w:rPr>
        <w:t>padanya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00BCC">
        <w:rPr>
          <w:rFonts w:ascii="Times New Roman" w:eastAsiaTheme="minorEastAsia" w:hAnsi="Times New Roman" w:cs="Times New Roman"/>
        </w:rPr>
        <w:t>selalu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duduk </w:t>
      </w:r>
      <w:proofErr w:type="spellStart"/>
      <w:r w:rsidRPr="00C00BCC">
        <w:rPr>
          <w:rFonts w:ascii="Times New Roman" w:eastAsiaTheme="minorEastAsia" w:hAnsi="Times New Roman" w:cs="Times New Roman"/>
        </w:rPr>
        <w:t>dikursi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C00BCC">
        <w:rPr>
          <w:rFonts w:ascii="Times New Roman" w:eastAsiaTheme="minorEastAsia" w:hAnsi="Times New Roman" w:cs="Times New Roman"/>
        </w:rPr>
        <w:t>tertentu</w:t>
      </w:r>
      <w:proofErr w:type="spellEnd"/>
      <w:r w:rsidRPr="00C00BCC">
        <w:rPr>
          <w:rFonts w:ascii="Times New Roman" w:eastAsiaTheme="minorEastAsia" w:hAnsi="Times New Roman" w:cs="Times New Roman"/>
        </w:rPr>
        <w:t xml:space="preserve"> ?</w:t>
      </w:r>
      <w:proofErr w:type="gramEnd"/>
    </w:p>
    <w:p w14:paraId="259AC045" w14:textId="77777777" w:rsidR="00C00BCC" w:rsidRPr="00C00BCC" w:rsidRDefault="00C00BCC" w:rsidP="00C00BC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00BCC">
        <w:rPr>
          <w:rFonts w:ascii="Times New Roman" w:eastAsiaTheme="minorEastAsia" w:hAnsi="Times New Roman" w:cs="Times New Roman"/>
          <w:highlight w:val="yellow"/>
        </w:rPr>
        <w:t xml:space="preserve">a. 210 </w:t>
      </w:r>
      <w:proofErr w:type="spellStart"/>
      <w:r w:rsidRPr="00C00BCC">
        <w:rPr>
          <w:rFonts w:ascii="Times New Roman" w:eastAsiaTheme="minorEastAsia" w:hAnsi="Times New Roman" w:cs="Times New Roman"/>
          <w:highlight w:val="yellow"/>
        </w:rPr>
        <w:t>cara</w:t>
      </w:r>
      <w:proofErr w:type="spellEnd"/>
    </w:p>
    <w:p w14:paraId="3CCECAD8" w14:textId="77777777" w:rsidR="00C00BCC" w:rsidRPr="00C00BCC" w:rsidRDefault="00C00BCC" w:rsidP="00C00BC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00BCC">
        <w:rPr>
          <w:rFonts w:ascii="Times New Roman" w:eastAsiaTheme="minorEastAsia" w:hAnsi="Times New Roman" w:cs="Times New Roman"/>
        </w:rPr>
        <w:t xml:space="preserve">b. 216 </w:t>
      </w:r>
      <w:proofErr w:type="spellStart"/>
      <w:r w:rsidRPr="00C00BCC">
        <w:rPr>
          <w:rFonts w:ascii="Times New Roman" w:eastAsiaTheme="minorEastAsia" w:hAnsi="Times New Roman" w:cs="Times New Roman"/>
        </w:rPr>
        <w:t>cara</w:t>
      </w:r>
      <w:proofErr w:type="spellEnd"/>
    </w:p>
    <w:p w14:paraId="644887A6" w14:textId="77777777" w:rsidR="00C00BCC" w:rsidRPr="00C00BCC" w:rsidRDefault="00C00BCC" w:rsidP="00C00BC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00BCC">
        <w:rPr>
          <w:rFonts w:ascii="Times New Roman" w:eastAsiaTheme="minorEastAsia" w:hAnsi="Times New Roman" w:cs="Times New Roman"/>
        </w:rPr>
        <w:t xml:space="preserve">c. 140 </w:t>
      </w:r>
      <w:proofErr w:type="spellStart"/>
      <w:r w:rsidRPr="00C00BCC">
        <w:rPr>
          <w:rFonts w:ascii="Times New Roman" w:eastAsiaTheme="minorEastAsia" w:hAnsi="Times New Roman" w:cs="Times New Roman"/>
        </w:rPr>
        <w:t>cara</w:t>
      </w:r>
      <w:proofErr w:type="spellEnd"/>
    </w:p>
    <w:p w14:paraId="49132C58" w14:textId="16360921" w:rsidR="004E2C88" w:rsidRDefault="00C00BCC" w:rsidP="00C00BC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00BCC">
        <w:rPr>
          <w:rFonts w:ascii="Times New Roman" w:eastAsiaTheme="minorEastAsia" w:hAnsi="Times New Roman" w:cs="Times New Roman"/>
        </w:rPr>
        <w:t xml:space="preserve">d. 120 </w:t>
      </w:r>
      <w:proofErr w:type="spellStart"/>
      <w:r w:rsidRPr="00C00BCC">
        <w:rPr>
          <w:rFonts w:ascii="Times New Roman" w:eastAsiaTheme="minorEastAsia" w:hAnsi="Times New Roman" w:cs="Times New Roman"/>
        </w:rPr>
        <w:t>cara</w:t>
      </w:r>
      <w:proofErr w:type="spellEnd"/>
    </w:p>
    <w:p w14:paraId="3208F4A8" w14:textId="474D0723" w:rsidR="00C00BCC" w:rsidRDefault="00C00BCC" w:rsidP="00C00BC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e. 160 </w:t>
      </w:r>
      <w:proofErr w:type="spellStart"/>
      <w:r>
        <w:rPr>
          <w:rFonts w:ascii="Times New Roman" w:eastAsiaTheme="minorEastAsia" w:hAnsi="Times New Roman" w:cs="Times New Roman"/>
        </w:rPr>
        <w:t>cara</w:t>
      </w:r>
      <w:proofErr w:type="spellEnd"/>
    </w:p>
    <w:p w14:paraId="7117A3C7" w14:textId="31FD227C" w:rsidR="00C00BCC" w:rsidRPr="00F22B5D" w:rsidRDefault="00C00BCC" w:rsidP="00C00BC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F22B5D">
        <w:rPr>
          <w:rFonts w:ascii="Times New Roman" w:eastAsiaTheme="minorEastAsia" w:hAnsi="Times New Roman" w:cs="Times New Roman"/>
          <w:b/>
          <w:bCs/>
        </w:rPr>
        <w:t>PEMBAHASAN</w:t>
      </w:r>
    </w:p>
    <w:p w14:paraId="5720BCAC" w14:textId="70DD1DF0" w:rsidR="00C00BCC" w:rsidRDefault="00C00BCC" w:rsidP="00C00BC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gramStart"/>
      <w:r w:rsidRPr="00C00BCC">
        <w:rPr>
          <w:rFonts w:ascii="Times New Roman" w:eastAsiaTheme="minorEastAsia" w:hAnsi="Times New Roman" w:cs="Times New Roman"/>
        </w:rPr>
        <w:t>P</w:t>
      </w:r>
      <w:r w:rsidRPr="00C00BCC">
        <w:rPr>
          <w:rFonts w:ascii="Times New Roman" w:eastAsiaTheme="minorEastAsia" w:hAnsi="Times New Roman" w:cs="Times New Roman"/>
          <w:vertAlign w:val="subscript"/>
        </w:rPr>
        <w:t>(</w:t>
      </w:r>
      <w:proofErr w:type="gramEnd"/>
      <w:r w:rsidRPr="00C00BCC">
        <w:rPr>
          <w:rFonts w:ascii="Times New Roman" w:eastAsiaTheme="minorEastAsia" w:hAnsi="Times New Roman" w:cs="Times New Roman"/>
          <w:vertAlign w:val="subscript"/>
        </w:rPr>
        <w:t>7,3)</w:t>
      </w:r>
      <w:r w:rsidRPr="00C00BCC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7-3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18EC555F" w14:textId="2B0E6247" w:rsidR="00C00BCC" w:rsidRDefault="00C00BCC" w:rsidP="00C00BC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gramStart"/>
      <w:r w:rsidRPr="00C00BCC">
        <w:rPr>
          <w:rFonts w:ascii="Times New Roman" w:eastAsiaTheme="minorEastAsia" w:hAnsi="Times New Roman" w:cs="Times New Roman"/>
        </w:rPr>
        <w:t>P</w:t>
      </w:r>
      <w:r w:rsidRPr="00C00BCC">
        <w:rPr>
          <w:rFonts w:ascii="Times New Roman" w:eastAsiaTheme="minorEastAsia" w:hAnsi="Times New Roman" w:cs="Times New Roman"/>
          <w:vertAlign w:val="subscript"/>
        </w:rPr>
        <w:t>(</w:t>
      </w:r>
      <w:proofErr w:type="gramEnd"/>
      <w:r w:rsidRPr="00C00BCC">
        <w:rPr>
          <w:rFonts w:ascii="Times New Roman" w:eastAsiaTheme="minorEastAsia" w:hAnsi="Times New Roman" w:cs="Times New Roman"/>
          <w:vertAlign w:val="subscript"/>
        </w:rPr>
        <w:t>7,3)</w:t>
      </w:r>
      <w:r w:rsidRPr="00C00BCC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7.6.5.</m:t>
            </m:r>
            <m:r>
              <w:rPr>
                <w:rFonts w:ascii="Cambria Math" w:hAnsi="Cambria Math" w:cs="Times New Roman"/>
                <w:strike/>
              </w:rPr>
              <m:t>4!</m:t>
            </m:r>
          </m:num>
          <m:den>
            <m:r>
              <w:rPr>
                <w:rFonts w:ascii="Cambria Math" w:hAnsi="Cambria Math" w:cs="Times New Roman"/>
                <w:strike/>
              </w:rPr>
              <m:t>4!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 210 </w:t>
      </w:r>
      <w:proofErr w:type="spellStart"/>
      <w:r>
        <w:rPr>
          <w:rFonts w:ascii="Times New Roman" w:eastAsiaTheme="minorEastAsia" w:hAnsi="Times New Roman" w:cs="Times New Roman"/>
        </w:rPr>
        <w:t>cara</w:t>
      </w:r>
      <w:proofErr w:type="spellEnd"/>
    </w:p>
    <w:p w14:paraId="61DD1349" w14:textId="7939BB05" w:rsidR="00C00BCC" w:rsidRDefault="00C00BCC" w:rsidP="00C00BC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2D1DD51" w14:textId="38728F02" w:rsidR="008C2B3C" w:rsidRPr="008C2B3C" w:rsidRDefault="008C2B3C" w:rsidP="008C2B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 w:rsidRPr="008C2B3C">
        <w:rPr>
          <w:rFonts w:ascii="Times New Roman" w:eastAsiaTheme="minorEastAsia" w:hAnsi="Times New Roman" w:cs="Times New Roman"/>
        </w:rPr>
        <w:t>Berapakah</w:t>
      </w:r>
      <w:proofErr w:type="spellEnd"/>
      <w:r w:rsidRPr="008C2B3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C2B3C">
        <w:rPr>
          <w:rFonts w:ascii="Times New Roman" w:eastAsiaTheme="minorEastAsia" w:hAnsi="Times New Roman" w:cs="Times New Roman"/>
        </w:rPr>
        <w:t>hasil</w:t>
      </w:r>
      <w:proofErr w:type="spellEnd"/>
      <w:r w:rsidRPr="008C2B3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C2B3C">
        <w:rPr>
          <w:rFonts w:ascii="Times New Roman" w:eastAsiaTheme="minorEastAsia" w:hAnsi="Times New Roman" w:cs="Times New Roman"/>
        </w:rPr>
        <w:t>pembagian</w:t>
      </w:r>
      <w:proofErr w:type="spellEnd"/>
      <w:r w:rsidRPr="008C2B3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C2B3C">
        <w:rPr>
          <w:rFonts w:ascii="Times New Roman" w:eastAsiaTheme="minorEastAsia" w:hAnsi="Times New Roman" w:cs="Times New Roman"/>
        </w:rPr>
        <w:t>dari</w:t>
      </w:r>
      <w:proofErr w:type="spellEnd"/>
      <w:r w:rsidRPr="008C2B3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C2B3C">
        <w:rPr>
          <w:rFonts w:ascii="Times New Roman" w:eastAsiaTheme="minorEastAsia" w:hAnsi="Times New Roman" w:cs="Times New Roman"/>
        </w:rPr>
        <w:t>dua</w:t>
      </w:r>
      <w:proofErr w:type="spellEnd"/>
      <w:r w:rsidRPr="008C2B3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C2B3C">
        <w:rPr>
          <w:rFonts w:ascii="Times New Roman" w:eastAsiaTheme="minorEastAsia" w:hAnsi="Times New Roman" w:cs="Times New Roman"/>
        </w:rPr>
        <w:t>bilangan</w:t>
      </w:r>
      <w:proofErr w:type="spellEnd"/>
      <w:r w:rsidRPr="008C2B3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C2B3C">
        <w:rPr>
          <w:rFonts w:ascii="Times New Roman" w:eastAsiaTheme="minorEastAsia" w:hAnsi="Times New Roman" w:cs="Times New Roman"/>
        </w:rPr>
        <w:t>faktorial</w:t>
      </w:r>
      <w:proofErr w:type="spellEnd"/>
      <w:r w:rsidRPr="008C2B3C">
        <w:rPr>
          <w:rFonts w:ascii="Times New Roman" w:eastAsiaTheme="minorEastAsia" w:hAnsi="Times New Roman" w:cs="Times New Roma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8!</m:t>
            </m:r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</w:t>
      </w:r>
    </w:p>
    <w:p w14:paraId="07AF0083" w14:textId="77777777" w:rsidR="008C2B3C" w:rsidRPr="008C2B3C" w:rsidRDefault="008C2B3C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7C606B">
        <w:rPr>
          <w:rFonts w:ascii="Times New Roman" w:eastAsiaTheme="minorEastAsia" w:hAnsi="Times New Roman" w:cs="Times New Roman"/>
          <w:highlight w:val="yellow"/>
        </w:rPr>
        <w:t>a. 336</w:t>
      </w:r>
    </w:p>
    <w:p w14:paraId="5FB367A5" w14:textId="77777777" w:rsidR="008C2B3C" w:rsidRPr="008C2B3C" w:rsidRDefault="008C2B3C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8C2B3C">
        <w:rPr>
          <w:rFonts w:ascii="Times New Roman" w:eastAsiaTheme="minorEastAsia" w:hAnsi="Times New Roman" w:cs="Times New Roman"/>
        </w:rPr>
        <w:t>b. 335</w:t>
      </w:r>
    </w:p>
    <w:p w14:paraId="009C1EC7" w14:textId="77777777" w:rsidR="008C2B3C" w:rsidRPr="008C2B3C" w:rsidRDefault="008C2B3C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8C2B3C">
        <w:rPr>
          <w:rFonts w:ascii="Times New Roman" w:eastAsiaTheme="minorEastAsia" w:hAnsi="Times New Roman" w:cs="Times New Roman"/>
        </w:rPr>
        <w:t>c. 436</w:t>
      </w:r>
    </w:p>
    <w:p w14:paraId="36C8B769" w14:textId="41BD2121" w:rsidR="00C00BCC" w:rsidRDefault="008C2B3C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8C2B3C">
        <w:rPr>
          <w:rFonts w:ascii="Times New Roman" w:eastAsiaTheme="minorEastAsia" w:hAnsi="Times New Roman" w:cs="Times New Roman"/>
        </w:rPr>
        <w:t>d. 426</w:t>
      </w:r>
    </w:p>
    <w:p w14:paraId="0FACC4B6" w14:textId="732DB107" w:rsidR="008C2B3C" w:rsidRDefault="007C606B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e. 432</w:t>
      </w:r>
    </w:p>
    <w:p w14:paraId="3AED5E2B" w14:textId="737D9732" w:rsidR="007C606B" w:rsidRPr="00F22B5D" w:rsidRDefault="007C606B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F22B5D">
        <w:rPr>
          <w:rFonts w:ascii="Times New Roman" w:eastAsiaTheme="minorEastAsia" w:hAnsi="Times New Roman" w:cs="Times New Roman"/>
          <w:b/>
          <w:bCs/>
        </w:rPr>
        <w:t>PEMBAHASAN</w:t>
      </w:r>
    </w:p>
    <w:p w14:paraId="366652EB" w14:textId="77777777" w:rsidR="00F22B5D" w:rsidRDefault="007C606B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8!</m:t>
            </m:r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8.7.6.</m:t>
            </m:r>
            <m:r>
              <w:rPr>
                <w:rFonts w:ascii="Cambria Math" w:hAnsi="Cambria Math" w:cs="Times New Roman"/>
                <w:strike/>
              </w:rPr>
              <m:t>5!</m:t>
            </m:r>
          </m:num>
          <m:den>
            <m:r>
              <w:rPr>
                <w:rFonts w:ascii="Cambria Math" w:hAnsi="Cambria Math" w:cs="Times New Roman"/>
                <w:strike/>
              </w:rPr>
              <m:t>5!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41E3C38" w14:textId="0E87CE67" w:rsidR="007C606B" w:rsidRDefault="007C606B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 8.7.6</w:t>
      </w:r>
    </w:p>
    <w:p w14:paraId="0B05EE68" w14:textId="1BAB6000" w:rsidR="00F22B5D" w:rsidRDefault="00F22B5D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 336</w:t>
      </w:r>
    </w:p>
    <w:p w14:paraId="5367F98B" w14:textId="77777777" w:rsidR="007C606B" w:rsidRPr="007618D9" w:rsidRDefault="007C606B" w:rsidP="008C2B3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sectPr w:rsidR="007C606B" w:rsidRPr="007618D9" w:rsidSect="008F2065"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158CA"/>
    <w:multiLevelType w:val="hybridMultilevel"/>
    <w:tmpl w:val="778E11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65"/>
    <w:rsid w:val="000C7C43"/>
    <w:rsid w:val="00113087"/>
    <w:rsid w:val="00122080"/>
    <w:rsid w:val="0012613B"/>
    <w:rsid w:val="001E261F"/>
    <w:rsid w:val="001F7904"/>
    <w:rsid w:val="00252F76"/>
    <w:rsid w:val="00277D09"/>
    <w:rsid w:val="00287ED0"/>
    <w:rsid w:val="002A5B58"/>
    <w:rsid w:val="002E2B05"/>
    <w:rsid w:val="002F351A"/>
    <w:rsid w:val="004252A2"/>
    <w:rsid w:val="00480E2C"/>
    <w:rsid w:val="0049032C"/>
    <w:rsid w:val="004B2F9E"/>
    <w:rsid w:val="004E2C88"/>
    <w:rsid w:val="004F2CD3"/>
    <w:rsid w:val="005A7890"/>
    <w:rsid w:val="00736E8D"/>
    <w:rsid w:val="007618D9"/>
    <w:rsid w:val="007C606B"/>
    <w:rsid w:val="008C2B3C"/>
    <w:rsid w:val="008F2065"/>
    <w:rsid w:val="009951CD"/>
    <w:rsid w:val="00A54259"/>
    <w:rsid w:val="00A55922"/>
    <w:rsid w:val="00B96AED"/>
    <w:rsid w:val="00C00BCC"/>
    <w:rsid w:val="00C33156"/>
    <w:rsid w:val="00D171DB"/>
    <w:rsid w:val="00EB50F9"/>
    <w:rsid w:val="00F22B5D"/>
    <w:rsid w:val="00FD4B0E"/>
    <w:rsid w:val="00F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2CA2"/>
  <w15:chartTrackingRefBased/>
  <w15:docId w15:val="{C4E307BD-6D1E-46B0-9266-8D45D6C5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553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777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982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668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618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168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480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651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687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898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8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330">
              <w:marLeft w:val="48"/>
              <w:marRight w:val="48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2">
              <w:marLeft w:val="48"/>
              <w:marRight w:val="48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Lintang Andhara</dc:creator>
  <cp:keywords/>
  <dc:description/>
  <cp:lastModifiedBy>Lintang Andhara</cp:lastModifiedBy>
  <cp:revision>1</cp:revision>
  <dcterms:created xsi:type="dcterms:W3CDTF">2022-01-06T04:16:00Z</dcterms:created>
  <dcterms:modified xsi:type="dcterms:W3CDTF">2022-01-06T04:58:00Z</dcterms:modified>
</cp:coreProperties>
</file>