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56" w:rsidRPr="00906656" w:rsidRDefault="00906656" w:rsidP="00914D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>Nama</w:t>
      </w:r>
      <w:proofErr w:type="spellEnd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>Asri</w:t>
      </w:r>
      <w:proofErr w:type="spellEnd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>Liya</w:t>
      </w:r>
      <w:proofErr w:type="spellEnd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>Astuti</w:t>
      </w:r>
      <w:proofErr w:type="spellEnd"/>
    </w:p>
    <w:p w:rsidR="00906656" w:rsidRPr="00906656" w:rsidRDefault="00906656" w:rsidP="00914D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>NIM</w:t>
      </w:r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ab/>
        <w:t>: 312010104</w:t>
      </w:r>
    </w:p>
    <w:p w:rsidR="00906656" w:rsidRDefault="00906656" w:rsidP="00914D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>Kelas</w:t>
      </w:r>
      <w:proofErr w:type="spellEnd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ab/>
        <w:t>: TI.20.B.1</w:t>
      </w:r>
    </w:p>
    <w:p w:rsidR="00906656" w:rsidRPr="00906656" w:rsidRDefault="00906656" w:rsidP="00914D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6656" w:rsidRPr="00906656" w:rsidRDefault="00906656" w:rsidP="00914DC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4DC9" w:rsidRDefault="00197578" w:rsidP="00906656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10 orang yang </w:t>
      </w:r>
      <w:proofErr w:type="gramStart"/>
      <w:r w:rsidRPr="00906656">
        <w:rPr>
          <w:rFonts w:ascii="Times New Roman" w:eastAsia="Times New Roman" w:hAnsi="Times New Roman" w:cs="Times New Roman"/>
          <w:sz w:val="24"/>
          <w:szCs w:val="24"/>
        </w:rPr>
        <w:t>lulus</w:t>
      </w:r>
      <w:proofErr w:type="gram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4 orang.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4 orang </w:t>
      </w:r>
      <w:proofErr w:type="spellStart"/>
      <w:r w:rsidRPr="009066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10 orang lulus </w:t>
      </w:r>
      <w:proofErr w:type="spellStart"/>
      <w:proofErr w:type="gramStart"/>
      <w:r w:rsidRPr="00906656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90665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06656">
        <w:rPr>
          <w:rFonts w:ascii="Times New Roman" w:eastAsia="Times New Roman" w:hAnsi="Times New Roman" w:cs="Times New Roman"/>
          <w:sz w:val="24"/>
          <w:szCs w:val="24"/>
        </w:rPr>
        <w:br/>
        <w:t>a. 60</w:t>
      </w:r>
      <w:r w:rsidRPr="00906656">
        <w:rPr>
          <w:rFonts w:ascii="Times New Roman" w:eastAsia="Times New Roman" w:hAnsi="Times New Roman" w:cs="Times New Roman"/>
          <w:sz w:val="24"/>
          <w:szCs w:val="24"/>
        </w:rPr>
        <w:br/>
        <w:t>b. 240</w:t>
      </w:r>
      <w:r w:rsidRPr="00906656">
        <w:rPr>
          <w:rFonts w:ascii="Times New Roman" w:eastAsia="Times New Roman" w:hAnsi="Times New Roman" w:cs="Times New Roman"/>
          <w:sz w:val="24"/>
          <w:szCs w:val="24"/>
        </w:rPr>
        <w:br/>
        <w:t>c. 210</w:t>
      </w:r>
      <w:r w:rsidRPr="00906656">
        <w:rPr>
          <w:rFonts w:ascii="Times New Roman" w:eastAsia="Times New Roman" w:hAnsi="Times New Roman" w:cs="Times New Roman"/>
          <w:sz w:val="24"/>
          <w:szCs w:val="24"/>
        </w:rPr>
        <w:br/>
        <w:t>d. 310</w:t>
      </w:r>
    </w:p>
    <w:p w:rsidR="00906656" w:rsidRPr="00906656" w:rsidRDefault="00906656" w:rsidP="00906656">
      <w:pPr>
        <w:pStyle w:val="ListParagraph"/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250</w:t>
      </w:r>
    </w:p>
    <w:p w:rsidR="00914DC9" w:rsidRDefault="00914DC9" w:rsidP="00914D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14DC9" w:rsidRPr="00914DC9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14DC9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:rsidR="00197578" w:rsidRPr="00914DC9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14DC9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914DC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14DC9">
        <w:rPr>
          <w:rFonts w:ascii="Times New Roman" w:eastAsia="Times New Roman" w:hAnsi="Times New Roman" w:cs="Times New Roman"/>
          <w:sz w:val="24"/>
          <w:szCs w:val="24"/>
        </w:rPr>
        <w:br/>
        <w:t xml:space="preserve">n = 10, </w:t>
      </w:r>
      <w:proofErr w:type="spellStart"/>
      <w:r w:rsidRPr="00914DC9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914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914DC9">
        <w:rPr>
          <w:rFonts w:ascii="Times New Roman" w:eastAsia="Times New Roman" w:hAnsi="Times New Roman" w:cs="Times New Roman"/>
          <w:sz w:val="24"/>
          <w:szCs w:val="24"/>
        </w:rPr>
        <w:t xml:space="preserve"> yang lulus </w:t>
      </w:r>
      <w:proofErr w:type="spellStart"/>
      <w:r w:rsidRPr="00914DC9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914DC9">
        <w:rPr>
          <w:rFonts w:ascii="Times New Roman" w:eastAsia="Times New Roman" w:hAnsi="Times New Roman" w:cs="Times New Roman"/>
          <w:sz w:val="24"/>
          <w:szCs w:val="24"/>
        </w:rPr>
        <w:br/>
        <w:t xml:space="preserve">k = 4, </w:t>
      </w:r>
      <w:proofErr w:type="spellStart"/>
      <w:r w:rsidRPr="00914DC9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914DC9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proofErr w:type="spellStart"/>
      <w:r w:rsidRPr="00914DC9">
        <w:rPr>
          <w:rFonts w:ascii="Times New Roman" w:eastAsia="Times New Roman" w:hAnsi="Times New Roman" w:cs="Times New Roman"/>
          <w:sz w:val="24"/>
          <w:szCs w:val="24"/>
        </w:rPr>
        <w:t>tenaga</w:t>
      </w:r>
      <w:proofErr w:type="spellEnd"/>
      <w:r w:rsidRPr="00914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914DC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914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914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914D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>10,4)=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10!</w:t>
      </w:r>
    </w:p>
    <w:p w:rsidR="00197578" w:rsidRPr="00914DC9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A31E4" wp14:editId="7398CD9E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9144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8640A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05pt" to="1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sz w:val="24"/>
          <w:szCs w:val="24"/>
        </w:rPr>
        <w:t>(10-4)</w:t>
      </w:r>
      <w:proofErr w:type="gramStart"/>
      <w:r w:rsidR="00197578" w:rsidRPr="00197578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r w:rsidR="00197578" w:rsidRPr="00197578">
        <w:rPr>
          <w:rFonts w:ascii="Times New Roman" w:eastAsia="Times New Roman" w:hAnsi="Times New Roman" w:cs="Times New Roman"/>
          <w:sz w:val="24"/>
          <w:szCs w:val="24"/>
        </w:rPr>
        <w:t>4!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10.9.8.7.</w:t>
      </w:r>
      <w:del w:id="0" w:author="Unknown">
        <w:r w:rsidRPr="001975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6!</w:delText>
        </w:r>
      </w:del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3175</wp:posOffset>
                </wp:positionV>
                <wp:extent cx="914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F4FD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.25pt" to="7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del w:id="1" w:author="Unknown">
        <w:r w:rsidRPr="00197578">
          <w:rPr>
            <w:rFonts w:ascii="Times New Roman" w:eastAsia="Times New Roman" w:hAnsi="Times New Roman" w:cs="Times New Roman"/>
            <w:sz w:val="24"/>
            <w:szCs w:val="24"/>
          </w:rPr>
          <w:delText>6!</w:delText>
        </w:r>
      </w:del>
      <w:r w:rsidRPr="00197578">
        <w:rPr>
          <w:rFonts w:ascii="Times New Roman" w:eastAsia="Times New Roman" w:hAnsi="Times New Roman" w:cs="Times New Roman"/>
          <w:sz w:val="24"/>
          <w:szCs w:val="24"/>
        </w:rPr>
        <w:t>.4.3.2.1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74565" wp14:editId="49ADFDA5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46672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23288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5pt" to="36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5040</w:t>
      </w:r>
    </w:p>
    <w:p w:rsidR="00197578" w:rsidRPr="00914DC9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24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914D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t>210</w:t>
      </w:r>
    </w:p>
    <w:p w:rsidR="00197578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:c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diseleksi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orang  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berbakat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mahir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badminton.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3 orang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turnamen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badminton ?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a. 10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b. 16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c. 60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d. 15</w:t>
      </w:r>
    </w:p>
    <w:p w:rsidR="00906656" w:rsidRPr="00197578" w:rsidRDefault="00906656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30</w:t>
      </w:r>
    </w:p>
    <w:p w:rsidR="00197578" w:rsidRPr="00197578" w:rsidRDefault="00197578" w:rsidP="00914D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:rsidR="00197578" w:rsidRPr="00197578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n = 5,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diseleksi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olahraga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badminton.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k = 3,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diutus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badminton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>5,3)=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CC896" wp14:editId="3FD7F73D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819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99175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pt" to="64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5!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(5-3)</w:t>
      </w: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>3!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lastRenderedPageBreak/>
        <w:t>=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5.4.</w:t>
      </w:r>
      <w:del w:id="2" w:author="Unknown">
        <w:r w:rsidRPr="001975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3!</w:delText>
        </w:r>
      </w:del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7886E" wp14:editId="6089C691">
                <wp:simplePos x="0" y="0"/>
                <wp:positionH relativeFrom="column">
                  <wp:posOffset>28575</wp:posOffset>
                </wp:positionH>
                <wp:positionV relativeFrom="paragraph">
                  <wp:posOffset>3810</wp:posOffset>
                </wp:positionV>
                <wp:extent cx="4667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C6823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.3pt" to="3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="00197578" w:rsidRPr="00197578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del w:id="3" w:author="Unknown">
        <w:r w:rsidR="00197578" w:rsidRPr="00197578">
          <w:rPr>
            <w:rFonts w:ascii="Times New Roman" w:eastAsia="Times New Roman" w:hAnsi="Times New Roman" w:cs="Times New Roman"/>
            <w:sz w:val="24"/>
            <w:szCs w:val="24"/>
          </w:rPr>
          <w:delText>3!</w:delText>
        </w:r>
      </w:del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52D66" wp14:editId="5B7B68A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238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98C0D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05pt" to="25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=10</w:t>
      </w:r>
    </w:p>
    <w:p w:rsidR="00197578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3. 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cat, </w:t>
      </w:r>
      <w:proofErr w:type="spellStart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cat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dicampurkan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a. 6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b. 12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c. 8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d. 60</w:t>
      </w:r>
    </w:p>
    <w:p w:rsidR="00906656" w:rsidRPr="00197578" w:rsidRDefault="00906656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3</w:t>
      </w:r>
    </w:p>
    <w:p w:rsidR="00197578" w:rsidRPr="00197578" w:rsidRDefault="00197578" w:rsidP="00914D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:rsidR="00197578" w:rsidRPr="00197578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n = 4,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cat (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k = 2,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 cat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dicampurkan</w:t>
      </w:r>
      <w:proofErr w:type="spellEnd"/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>4,2)=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E7D34" wp14:editId="3B762A21">
                <wp:simplePos x="0" y="0"/>
                <wp:positionH relativeFrom="column">
                  <wp:posOffset>-38100</wp:posOffset>
                </wp:positionH>
                <wp:positionV relativeFrom="paragraph">
                  <wp:posOffset>182880</wp:posOffset>
                </wp:positionV>
                <wp:extent cx="8001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AD1DE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4.4pt" to="60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4!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(4-2)</w:t>
      </w: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>2!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94CA4" wp14:editId="26EDED05">
                <wp:simplePos x="0" y="0"/>
                <wp:positionH relativeFrom="column">
                  <wp:posOffset>-38100</wp:posOffset>
                </wp:positionH>
                <wp:positionV relativeFrom="paragraph">
                  <wp:posOffset>189230</wp:posOffset>
                </wp:positionV>
                <wp:extent cx="5143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D7DB6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4.9pt" to="37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4.3.</w:t>
      </w:r>
      <w:del w:id="4" w:author="Unknown">
        <w:r w:rsidR="00197578" w:rsidRPr="001975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2!</w:delText>
        </w:r>
      </w:del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del w:id="5" w:author="Unknown">
        <w:r w:rsidRPr="00197578">
          <w:rPr>
            <w:rFonts w:ascii="Times New Roman" w:eastAsia="Times New Roman" w:hAnsi="Times New Roman" w:cs="Times New Roman"/>
            <w:sz w:val="24"/>
            <w:szCs w:val="24"/>
          </w:rPr>
          <w:delText>2!</w:delText>
        </w:r>
      </w:del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59A84" wp14:editId="3A85B55C">
                <wp:simplePos x="0" y="0"/>
                <wp:positionH relativeFrom="column">
                  <wp:posOffset>-38100</wp:posOffset>
                </wp:positionH>
                <wp:positionV relativeFrom="paragraph">
                  <wp:posOffset>189230</wp:posOffset>
                </wp:positionV>
                <wp:extent cx="3238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962A6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4.9pt" to="22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12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  <w:r w:rsidR="00914D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t>6</w:t>
      </w:r>
      <w:proofErr w:type="gramEnd"/>
    </w:p>
    <w:p w:rsidR="00197578" w:rsidRDefault="00197578" w:rsidP="00914D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4. 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10 orang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kenal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. Agar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kenal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berjabat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jabat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a. 40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b. 45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c. 20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d. 10</w:t>
      </w:r>
    </w:p>
    <w:p w:rsidR="00906656" w:rsidRPr="00197578" w:rsidRDefault="00906656" w:rsidP="00914D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50</w:t>
      </w:r>
    </w:p>
    <w:p w:rsidR="00197578" w:rsidRPr="00197578" w:rsidRDefault="00197578" w:rsidP="00914D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:rsidR="00197578" w:rsidRPr="00197578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lastRenderedPageBreak/>
        <w:t>Diketahui</w:t>
      </w:r>
      <w:proofErr w:type="spellEnd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n = 10,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k = 2,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berjabat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>10,2)=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9F59F" wp14:editId="461095A6">
                <wp:simplePos x="0" y="0"/>
                <wp:positionH relativeFrom="column">
                  <wp:posOffset>-38100</wp:posOffset>
                </wp:positionH>
                <wp:positionV relativeFrom="paragraph">
                  <wp:posOffset>171450</wp:posOffset>
                </wp:positionV>
                <wp:extent cx="8572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5241D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3.5pt" to="64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10!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(10-2)</w:t>
      </w: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>2!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796FA" wp14:editId="7F17E73B">
                <wp:simplePos x="0" y="0"/>
                <wp:positionH relativeFrom="column">
                  <wp:posOffset>-38100</wp:posOffset>
                </wp:positionH>
                <wp:positionV relativeFrom="paragraph">
                  <wp:posOffset>187960</wp:posOffset>
                </wp:positionV>
                <wp:extent cx="5905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6A8B6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4.8pt" to="43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10.9.</w:t>
      </w:r>
      <w:del w:id="6" w:author="Unknown">
        <w:r w:rsidR="00197578" w:rsidRPr="001975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8!</w:delText>
        </w:r>
      </w:del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del w:id="7" w:author="Unknown">
        <w:r w:rsidRPr="00197578">
          <w:rPr>
            <w:rFonts w:ascii="Times New Roman" w:eastAsia="Times New Roman" w:hAnsi="Times New Roman" w:cs="Times New Roman"/>
            <w:sz w:val="24"/>
            <w:szCs w:val="24"/>
          </w:rPr>
          <w:delText>8!.</w:delText>
        </w:r>
      </w:del>
      <w:r w:rsidRPr="00197578">
        <w:rPr>
          <w:rFonts w:ascii="Times New Roman" w:eastAsia="Times New Roman" w:hAnsi="Times New Roman" w:cs="Times New Roman"/>
          <w:sz w:val="24"/>
          <w:szCs w:val="24"/>
        </w:rPr>
        <w:t>2!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925CD" wp14:editId="16DBD4B6">
                <wp:simplePos x="0" y="0"/>
                <wp:positionH relativeFrom="column">
                  <wp:posOffset>-38100</wp:posOffset>
                </wp:positionH>
                <wp:positionV relativeFrom="paragraph">
                  <wp:posOffset>184785</wp:posOffset>
                </wp:positionV>
                <wp:extent cx="3238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CA776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4.55pt" to="22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/stgEAALg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90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  <w:r w:rsidR="00C94496" w:rsidRPr="00914D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t>45</w:t>
      </w:r>
    </w:p>
    <w:p w:rsidR="00C94496" w:rsidRPr="00914DC9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</w:t>
      </w:r>
    </w:p>
    <w:p w:rsidR="00C94496" w:rsidRPr="00914DC9" w:rsidRDefault="00C94496" w:rsidP="00914D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97578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5. 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Menjelang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arisan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, Bu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Darni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itik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itik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Darni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ternak-ternak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diinginkannya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a. 100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b. 131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c, 222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>d. 120</w:t>
      </w:r>
    </w:p>
    <w:p w:rsidR="00906656" w:rsidRPr="00197578" w:rsidRDefault="00906656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150</w:t>
      </w:r>
    </w:p>
    <w:p w:rsidR="00197578" w:rsidRPr="00197578" w:rsidRDefault="00197578" w:rsidP="00914D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:rsidR="00197578" w:rsidRPr="00197578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n = 5,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k = 2,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ayam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>5,2)=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5!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D344D" wp14:editId="6EAC2FAF">
                <wp:simplePos x="0" y="0"/>
                <wp:positionH relativeFrom="column">
                  <wp:posOffset>-19050</wp:posOffset>
                </wp:positionH>
                <wp:positionV relativeFrom="paragraph">
                  <wp:posOffset>25400</wp:posOffset>
                </wp:positionV>
                <wp:extent cx="8382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0201B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pt" to="64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sz w:val="24"/>
          <w:szCs w:val="24"/>
        </w:rPr>
        <w:t>(5-2)</w:t>
      </w:r>
      <w:proofErr w:type="gramStart"/>
      <w:r w:rsidR="00197578" w:rsidRPr="00197578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r w:rsidR="00197578" w:rsidRPr="00197578">
        <w:rPr>
          <w:rFonts w:ascii="Times New Roman" w:eastAsia="Times New Roman" w:hAnsi="Times New Roman" w:cs="Times New Roman"/>
          <w:sz w:val="24"/>
          <w:szCs w:val="24"/>
        </w:rPr>
        <w:t>2!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9FBA0D" wp14:editId="53B160F5">
                <wp:simplePos x="0" y="0"/>
                <wp:positionH relativeFrom="column">
                  <wp:posOffset>-19050</wp:posOffset>
                </wp:positionH>
                <wp:positionV relativeFrom="paragraph">
                  <wp:posOffset>178435</wp:posOffset>
                </wp:positionV>
                <wp:extent cx="4953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CF72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4.05pt" to="37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5.4.</w:t>
      </w:r>
      <w:del w:id="8" w:author="Unknown">
        <w:r w:rsidR="00197578" w:rsidRPr="001975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3!</w:delText>
        </w:r>
      </w:del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del w:id="9" w:author="Unknown">
        <w:r w:rsidRPr="00197578">
          <w:rPr>
            <w:rFonts w:ascii="Times New Roman" w:eastAsia="Times New Roman" w:hAnsi="Times New Roman" w:cs="Times New Roman"/>
            <w:sz w:val="24"/>
            <w:szCs w:val="24"/>
          </w:rPr>
          <w:delText>3!.</w:delText>
        </w:r>
      </w:del>
      <w:r w:rsidRPr="00197578">
        <w:rPr>
          <w:rFonts w:ascii="Times New Roman" w:eastAsia="Times New Roman" w:hAnsi="Times New Roman" w:cs="Times New Roman"/>
          <w:sz w:val="24"/>
          <w:szCs w:val="24"/>
        </w:rPr>
        <w:t>2!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914DC9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DBFFD" wp14:editId="60CB221A">
                <wp:simplePos x="0" y="0"/>
                <wp:positionH relativeFrom="column">
                  <wp:posOffset>-19050</wp:posOffset>
                </wp:positionH>
                <wp:positionV relativeFrom="paragraph">
                  <wp:posOffset>175895</wp:posOffset>
                </wp:positionV>
                <wp:extent cx="409575" cy="95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E876D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85pt" to="30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  <w:r w:rsidR="00C94496" w:rsidRPr="00914D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197578" w:rsidRPr="00197578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Itik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n = 5,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itik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  <w:t xml:space="preserve">k = 2,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itik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>5,2)=</w:t>
      </w:r>
    </w:p>
    <w:p w:rsidR="00197578" w:rsidRPr="00197578" w:rsidRDefault="00906656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229718" wp14:editId="790B6F0C">
                <wp:simplePos x="0" y="0"/>
                <wp:positionH relativeFrom="column">
                  <wp:posOffset>-28575</wp:posOffset>
                </wp:positionH>
                <wp:positionV relativeFrom="paragraph">
                  <wp:posOffset>182245</wp:posOffset>
                </wp:positionV>
                <wp:extent cx="89535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FEB60" id="Straight Connector 2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4.35pt" to="68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5!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(5-2)</w:t>
      </w:r>
      <w:proofErr w:type="gramStart"/>
      <w:r w:rsidRPr="00197578">
        <w:rPr>
          <w:rFonts w:ascii="Times New Roman" w:eastAsia="Times New Roman" w:hAnsi="Times New Roman" w:cs="Times New Roman"/>
          <w:sz w:val="24"/>
          <w:szCs w:val="24"/>
        </w:rPr>
        <w:t>!.</w:t>
      </w:r>
      <w:proofErr w:type="gramEnd"/>
      <w:r w:rsidRPr="00197578">
        <w:rPr>
          <w:rFonts w:ascii="Times New Roman" w:eastAsia="Times New Roman" w:hAnsi="Times New Roman" w:cs="Times New Roman"/>
          <w:sz w:val="24"/>
          <w:szCs w:val="24"/>
        </w:rPr>
        <w:t>2!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C94496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150495</wp:posOffset>
                </wp:positionV>
                <wp:extent cx="552450" cy="95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194C0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1.85pt" to="4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5.4.</w:t>
      </w:r>
      <w:del w:id="10" w:author="Unknown">
        <w:r w:rsidR="00197578" w:rsidRPr="001975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3!</w:delText>
        </w:r>
      </w:del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del w:id="11" w:author="Unknown">
        <w:r w:rsidRPr="00197578">
          <w:rPr>
            <w:rFonts w:ascii="Times New Roman" w:eastAsia="Times New Roman" w:hAnsi="Times New Roman" w:cs="Times New Roman"/>
            <w:sz w:val="24"/>
            <w:szCs w:val="24"/>
          </w:rPr>
          <w:delText>3!.</w:delText>
        </w:r>
      </w:del>
      <w:r w:rsidRPr="00197578">
        <w:rPr>
          <w:rFonts w:ascii="Times New Roman" w:eastAsia="Times New Roman" w:hAnsi="Times New Roman" w:cs="Times New Roman"/>
          <w:sz w:val="24"/>
          <w:szCs w:val="24"/>
        </w:rPr>
        <w:t>2!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20</w:t>
      </w:r>
    </w:p>
    <w:p w:rsidR="00197578" w:rsidRPr="00197578" w:rsidRDefault="00906656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4A88F" wp14:editId="7D33242D">
                <wp:simplePos x="0" y="0"/>
                <wp:positionH relativeFrom="column">
                  <wp:posOffset>-19050</wp:posOffset>
                </wp:positionH>
                <wp:positionV relativeFrom="paragraph">
                  <wp:posOffset>20320</wp:posOffset>
                </wp:positionV>
                <wp:extent cx="4667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42D9B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.6pt" to="35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97578" w:rsidRPr="00197578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</w:p>
    <w:p w:rsidR="00197578" w:rsidRPr="00197578" w:rsidRDefault="00197578" w:rsidP="00914D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sz w:val="24"/>
          <w:szCs w:val="24"/>
        </w:rPr>
        <w:t>=</w:t>
      </w:r>
      <w:r w:rsidR="00C94496" w:rsidRPr="00914D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97578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197578" w:rsidRPr="00197578" w:rsidRDefault="00197578" w:rsidP="00914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Bu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Darni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t xml:space="preserve"> = 10 x 10 = 100 </w:t>
      </w:r>
      <w:proofErr w:type="spellStart"/>
      <w:r w:rsidRPr="00197578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197578">
        <w:rPr>
          <w:rFonts w:ascii="Times New Roman" w:eastAsia="Times New Roman" w:hAnsi="Times New Roman" w:cs="Times New Roman"/>
          <w:sz w:val="24"/>
          <w:szCs w:val="24"/>
        </w:rPr>
        <w:br/>
      </w:r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proofErr w:type="gramStart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1975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</w:p>
    <w:p w:rsidR="005F62A8" w:rsidRPr="00914DC9" w:rsidRDefault="005F62A8" w:rsidP="00914DC9">
      <w:pPr>
        <w:rPr>
          <w:rFonts w:ascii="Times New Roman" w:hAnsi="Times New Roman" w:cs="Times New Roman"/>
          <w:sz w:val="24"/>
          <w:szCs w:val="24"/>
        </w:rPr>
      </w:pPr>
    </w:p>
    <w:p w:rsidR="00D64569" w:rsidRPr="00914DC9" w:rsidRDefault="00C94496" w:rsidP="00914DC9">
      <w:pPr>
        <w:pStyle w:val="NormalWeb"/>
        <w:rPr>
          <w:rFonts w:eastAsia="Times New Roman"/>
        </w:rPr>
      </w:pPr>
      <w:r w:rsidRPr="00914DC9">
        <w:t xml:space="preserve">6. </w:t>
      </w:r>
      <w:proofErr w:type="spellStart"/>
      <w:r w:rsidR="00D64569" w:rsidRPr="00914DC9">
        <w:rPr>
          <w:rFonts w:eastAsia="Times New Roman"/>
        </w:rPr>
        <w:t>Sebuah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kantong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berisi</w:t>
      </w:r>
      <w:proofErr w:type="spellEnd"/>
      <w:r w:rsidR="00D64569" w:rsidRPr="00914DC9">
        <w:rPr>
          <w:rFonts w:eastAsia="Times New Roman"/>
        </w:rPr>
        <w:t xml:space="preserve"> 6 </w:t>
      </w:r>
      <w:proofErr w:type="spellStart"/>
      <w:r w:rsidR="00D64569" w:rsidRPr="00914DC9">
        <w:rPr>
          <w:rFonts w:eastAsia="Times New Roman"/>
        </w:rPr>
        <w:t>kelereng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putih</w:t>
      </w:r>
      <w:proofErr w:type="spellEnd"/>
      <w:r w:rsidR="00D64569" w:rsidRPr="00914DC9">
        <w:rPr>
          <w:rFonts w:eastAsia="Times New Roman"/>
        </w:rPr>
        <w:t xml:space="preserve">, 4 </w:t>
      </w:r>
      <w:proofErr w:type="spellStart"/>
      <w:r w:rsidR="00D64569" w:rsidRPr="00914DC9">
        <w:rPr>
          <w:rFonts w:eastAsia="Times New Roman"/>
        </w:rPr>
        <w:t>kelereng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biru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dan</w:t>
      </w:r>
      <w:proofErr w:type="spellEnd"/>
      <w:r w:rsidR="00D64569" w:rsidRPr="00914DC9">
        <w:rPr>
          <w:rFonts w:eastAsia="Times New Roman"/>
        </w:rPr>
        <w:t xml:space="preserve"> 3 </w:t>
      </w:r>
      <w:proofErr w:type="spellStart"/>
      <w:r w:rsidR="00D64569" w:rsidRPr="00914DC9">
        <w:rPr>
          <w:rFonts w:eastAsia="Times New Roman"/>
        </w:rPr>
        <w:t>kelereng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merah</w:t>
      </w:r>
      <w:proofErr w:type="spellEnd"/>
      <w:r w:rsidR="00D64569" w:rsidRPr="00914DC9">
        <w:rPr>
          <w:rFonts w:eastAsia="Times New Roman"/>
        </w:rPr>
        <w:t xml:space="preserve">. </w:t>
      </w:r>
      <w:proofErr w:type="spellStart"/>
      <w:r w:rsidR="00D64569" w:rsidRPr="00914DC9">
        <w:rPr>
          <w:rFonts w:eastAsia="Times New Roman"/>
        </w:rPr>
        <w:t>Banyak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proofErr w:type="gramStart"/>
      <w:r w:rsidR="00D64569" w:rsidRPr="00914DC9">
        <w:rPr>
          <w:rFonts w:eastAsia="Times New Roman"/>
        </w:rPr>
        <w:t>cara</w:t>
      </w:r>
      <w:proofErr w:type="spellEnd"/>
      <w:proofErr w:type="gram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pengambilan</w:t>
      </w:r>
      <w:proofErr w:type="spellEnd"/>
      <w:r w:rsidR="00D64569" w:rsidRPr="00914DC9">
        <w:rPr>
          <w:rFonts w:eastAsia="Times New Roman"/>
        </w:rPr>
        <w:t xml:space="preserve"> 3 </w:t>
      </w:r>
      <w:proofErr w:type="spellStart"/>
      <w:r w:rsidR="00D64569" w:rsidRPr="00914DC9">
        <w:rPr>
          <w:rFonts w:eastAsia="Times New Roman"/>
        </w:rPr>
        <w:t>kelereng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putih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dari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kantong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tersebut</w:t>
      </w:r>
      <w:proofErr w:type="spellEnd"/>
      <w:r w:rsidR="00D64569" w:rsidRPr="00914DC9">
        <w:rPr>
          <w:rFonts w:eastAsia="Times New Roman"/>
        </w:rPr>
        <w:t xml:space="preserve"> </w:t>
      </w:r>
      <w:proofErr w:type="spellStart"/>
      <w:r w:rsidR="00D64569" w:rsidRPr="00914DC9">
        <w:rPr>
          <w:rFonts w:eastAsia="Times New Roman"/>
        </w:rPr>
        <w:t>adalah</w:t>
      </w:r>
      <w:proofErr w:type="spellEnd"/>
      <w:r w:rsidR="00D64569" w:rsidRPr="00914DC9">
        <w:rPr>
          <w:rFonts w:eastAsia="Times New Roman"/>
        </w:rPr>
        <w:t>…</w:t>
      </w:r>
    </w:p>
    <w:p w:rsidR="00D64569" w:rsidRPr="00D64569" w:rsidRDefault="00D64569" w:rsidP="00914DC9">
      <w:pPr>
        <w:pStyle w:val="NormalWeb"/>
        <w:rPr>
          <w:rFonts w:eastAsia="Times New Roman"/>
        </w:rPr>
      </w:pPr>
      <w:r w:rsidRPr="00D64569">
        <w:rPr>
          <w:rFonts w:eastAsia="Times New Roman"/>
        </w:rPr>
        <w:t xml:space="preserve">a. 720 </w:t>
      </w:r>
      <w:proofErr w:type="spellStart"/>
      <w:proofErr w:type="gramStart"/>
      <w:r w:rsidRPr="00D64569">
        <w:rPr>
          <w:rFonts w:eastAsia="Times New Roman"/>
        </w:rPr>
        <w:t>cara</w:t>
      </w:r>
      <w:proofErr w:type="spellEnd"/>
      <w:proofErr w:type="gramEnd"/>
      <w:r w:rsidRPr="00D64569">
        <w:rPr>
          <w:rFonts w:eastAsia="Times New Roman"/>
        </w:rPr>
        <w:br/>
        <w:t xml:space="preserve">b. 360 </w:t>
      </w:r>
      <w:proofErr w:type="spellStart"/>
      <w:r w:rsidRPr="00D64569">
        <w:rPr>
          <w:rFonts w:eastAsia="Times New Roman"/>
        </w:rPr>
        <w:t>cara</w:t>
      </w:r>
      <w:proofErr w:type="spellEnd"/>
      <w:r w:rsidRPr="00D64569">
        <w:rPr>
          <w:rFonts w:eastAsia="Times New Roman"/>
        </w:rPr>
        <w:br/>
        <w:t xml:space="preserve">c. 120 </w:t>
      </w:r>
      <w:proofErr w:type="spellStart"/>
      <w:r w:rsidRPr="00D64569">
        <w:rPr>
          <w:rFonts w:eastAsia="Times New Roman"/>
        </w:rPr>
        <w:t>cara</w:t>
      </w:r>
      <w:proofErr w:type="spellEnd"/>
      <w:r w:rsidRPr="00D64569">
        <w:rPr>
          <w:rFonts w:eastAsia="Times New Roman"/>
        </w:rPr>
        <w:br/>
        <w:t xml:space="preserve">d. 60 </w:t>
      </w:r>
      <w:proofErr w:type="spellStart"/>
      <w:r w:rsidRPr="00D64569">
        <w:rPr>
          <w:rFonts w:eastAsia="Times New Roman"/>
        </w:rPr>
        <w:t>cara</w:t>
      </w:r>
      <w:proofErr w:type="spellEnd"/>
      <w:r w:rsidRPr="00D64569">
        <w:rPr>
          <w:rFonts w:eastAsia="Times New Roman"/>
        </w:rPr>
        <w:br/>
        <w:t xml:space="preserve">e. 20 </w:t>
      </w:r>
      <w:proofErr w:type="spellStart"/>
      <w:r w:rsidRPr="00D64569">
        <w:rPr>
          <w:rFonts w:eastAsia="Times New Roman"/>
        </w:rPr>
        <w:t>cara</w:t>
      </w:r>
      <w:proofErr w:type="spellEnd"/>
    </w:p>
    <w:p w:rsidR="00D64569" w:rsidRPr="00D64569" w:rsidRDefault="00D6456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64569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:rsidR="00D64569" w:rsidRPr="00914DC9" w:rsidRDefault="00D6456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kelereng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kelereng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maak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50FCCA" wp14:editId="6F4DF106">
            <wp:extent cx="952500" cy="238125"/>
            <wp:effectExtent l="0" t="0" r="0" b="9525"/>
            <wp:docPr id="24" name="Picture 24" descr="C^n_r = \frac {n!}{r!(n-r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^n_r = \frac {n!}{r!(n-r)!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FE9245" wp14:editId="76350FB6">
            <wp:extent cx="923925" cy="238125"/>
            <wp:effectExtent l="0" t="0" r="9525" b="9525"/>
            <wp:docPr id="25" name="Picture 25" descr="C^6_3 = \frac {6!}{3!(6-3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^6_3 = \frac {6!}{3!(6-3)!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3E4672" wp14:editId="6DAB6FB0">
            <wp:extent cx="800100" cy="209550"/>
            <wp:effectExtent l="0" t="0" r="0" b="0"/>
            <wp:docPr id="26" name="Picture 26" descr="\quad = \frac {6 \times 5 \times 4 \times \cancel {3!}}{\cancel {3!} \times 3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\quad = \frac {6 \times 5 \times 4 \times \cancel {3!}}{\cancel {3!} \times 3!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21541D" wp14:editId="1C71332A">
            <wp:extent cx="600075" cy="219075"/>
            <wp:effectExtent l="0" t="0" r="9525" b="9525"/>
            <wp:docPr id="27" name="Picture 27" descr="\quad = \frac {6 \times 5 \times 4}{ 3 \times 2 \times 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quad = \frac {6 \times 5 \times 4}{ 3 \times 2 \times 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</w:p>
    <w:p w:rsidR="00D64569" w:rsidRPr="00D64569" w:rsidRDefault="00D64569" w:rsidP="00906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14DC9"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  <w:proofErr w:type="spellEnd"/>
      <w:r w:rsidRPr="00914DC9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14DC9">
        <w:rPr>
          <w:rFonts w:ascii="Times New Roman" w:eastAsia="Times New Roman" w:hAnsi="Times New Roman" w:cs="Times New Roman"/>
          <w:b/>
          <w:sz w:val="24"/>
          <w:szCs w:val="24"/>
        </w:rPr>
        <w:t xml:space="preserve"> e</w:t>
      </w:r>
    </w:p>
    <w:p w:rsidR="00D64569" w:rsidRPr="00914DC9" w:rsidRDefault="00D6456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45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45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, 4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domba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kambing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, 6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domba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kambing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456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D64569" w:rsidRPr="00D64569" w:rsidRDefault="00D6456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a. 16800 </w:t>
      </w:r>
      <w:proofErr w:type="spellStart"/>
      <w:proofErr w:type="gramStart"/>
      <w:r w:rsidRPr="00D6456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64569">
        <w:rPr>
          <w:rFonts w:ascii="Times New Roman" w:eastAsia="Times New Roman" w:hAnsi="Times New Roman" w:cs="Times New Roman"/>
          <w:sz w:val="24"/>
          <w:szCs w:val="24"/>
        </w:rPr>
        <w:br/>
        <w:t xml:space="preserve">b. 9000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br/>
        <w:t xml:space="preserve">c. 300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br/>
        <w:t xml:space="preserve">d. 120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br/>
        <w:t xml:space="preserve">e. 91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</w:p>
    <w:p w:rsidR="00D64569" w:rsidRPr="00D64569" w:rsidRDefault="00D6456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64569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:rsidR="00D64569" w:rsidRPr="00D64569" w:rsidRDefault="00D6456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D04B40" wp14:editId="1030EF61">
            <wp:extent cx="952500" cy="238125"/>
            <wp:effectExtent l="0" t="0" r="0" b="9525"/>
            <wp:docPr id="28" name="Picture 28" descr="C^n_r = \frac {n!}{r!(n-r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^n_r = \frac {n!}{r!(n-r)!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E39D23" wp14:editId="155C9815">
            <wp:extent cx="923925" cy="238125"/>
            <wp:effectExtent l="0" t="0" r="9525" b="9525"/>
            <wp:docPr id="29" name="Picture 29" descr="C^6_3 = \frac {6!}{3!(6-3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^6_3 = \frac {6!}{3!(6-3)!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0FF4C0" wp14:editId="47AE170F">
            <wp:extent cx="800100" cy="209550"/>
            <wp:effectExtent l="0" t="0" r="0" b="0"/>
            <wp:docPr id="30" name="Picture 30" descr="\quad = \frac {6 \times 5 \times 4 \times \cancel {3!}}{\cancel {3!} \times 3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\quad = \frac {6 \times 5 \times 4 \times \cancel {3!}}{\cancel {3!} \times 3!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2D2398" wp14:editId="7B737D72">
            <wp:extent cx="600075" cy="219075"/>
            <wp:effectExtent l="0" t="0" r="9525" b="9525"/>
            <wp:docPr id="31" name="Picture 31" descr="\quad = \frac {6 \times 5 \times 4}{ 3 \times 2 \times 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quad = \frac {6 \times 5 \times 4}{ 3 \times 2 \times 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= </w:t>
      </w:r>
      <w:r w:rsidRPr="00D64569">
        <w:rPr>
          <w:rFonts w:ascii="Times New Roman" w:eastAsia="Times New Roman" w:hAnsi="Times New Roman" w:cs="Times New Roman"/>
          <w:bCs/>
          <w:sz w:val="24"/>
          <w:szCs w:val="24"/>
        </w:rPr>
        <w:t xml:space="preserve">20 </w:t>
      </w:r>
      <w:proofErr w:type="spellStart"/>
      <w:proofErr w:type="gramStart"/>
      <w:r w:rsidRPr="00D64569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proofErr w:type="gramEnd"/>
    </w:p>
    <w:p w:rsidR="00D64569" w:rsidRPr="00D64569" w:rsidRDefault="00D6456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domba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BB60C0" wp14:editId="36B59D50">
            <wp:extent cx="923925" cy="238125"/>
            <wp:effectExtent l="0" t="0" r="9525" b="9525"/>
            <wp:docPr id="32" name="Picture 32" descr="C^6_4 = \frac {6!}{4!(6-4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^6_4 = \frac {6!}{4!(6-4)!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7B7A1F" wp14:editId="5FA917CA">
            <wp:extent cx="628650" cy="209550"/>
            <wp:effectExtent l="0" t="0" r="0" b="0"/>
            <wp:docPr id="33" name="Picture 33" descr="\quad = \frac {6 \times 5 \times \cancel {4!}}{\cancel {4!} \times 2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quad = \frac {6 \times 5 \times \cancel {4!}}{\cancel {4!} \times 2!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08BEF8" wp14:editId="550A494A">
            <wp:extent cx="333375" cy="133350"/>
            <wp:effectExtent l="0" t="0" r="9525" b="0"/>
            <wp:docPr id="34" name="Picture 34" descr="\quad =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quad =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bCs/>
          <w:sz w:val="24"/>
          <w:szCs w:val="24"/>
        </w:rPr>
        <w:t xml:space="preserve">=15 </w:t>
      </w:r>
      <w:proofErr w:type="spellStart"/>
      <w:proofErr w:type="gramStart"/>
      <w:r w:rsidRPr="00D64569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proofErr w:type="gramEnd"/>
    </w:p>
    <w:p w:rsidR="00D64569" w:rsidRPr="00D64569" w:rsidRDefault="00D6456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ekor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kambing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593036A" wp14:editId="268A1E72">
            <wp:extent cx="923925" cy="238125"/>
            <wp:effectExtent l="0" t="0" r="9525" b="9525"/>
            <wp:docPr id="35" name="Picture 35" descr="C^8_5 = \frac {8!}{5!(8-5)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^8_5 = \frac {8!}{5!(8-5)!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F6D2BF" wp14:editId="22E120C0">
            <wp:extent cx="800100" cy="209550"/>
            <wp:effectExtent l="0" t="0" r="0" b="0"/>
            <wp:docPr id="36" name="Picture 36" descr="\quad = \frac {8 \times 7 \times 6 \times \cancel {5!}}{\cancel {5!} \times 3!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quad = \frac {8 \times 7 \times 6 \times \cancel {5!}}{\cancel {5!} \times 3!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FFD00B" wp14:editId="4F860E1C">
            <wp:extent cx="600075" cy="219075"/>
            <wp:effectExtent l="0" t="0" r="9525" b="9525"/>
            <wp:docPr id="37" name="Picture 37" descr="\quad = \frac {8 \times 7 \times 6}{3 \times 2 \times 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\quad = \frac {8 \times 7 \times 6}{3 \times 2 \times 1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DCE3A2" wp14:editId="1A426777">
            <wp:extent cx="342900" cy="123825"/>
            <wp:effectExtent l="0" t="0" r="0" b="9525"/>
            <wp:docPr id="38" name="Picture 38" descr="\quad =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quad = 5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D64569">
        <w:rPr>
          <w:rFonts w:ascii="Times New Roman" w:eastAsia="Times New Roman" w:hAnsi="Times New Roman" w:cs="Times New Roman"/>
          <w:bCs/>
          <w:sz w:val="24"/>
          <w:szCs w:val="24"/>
        </w:rPr>
        <w:t xml:space="preserve">56 </w:t>
      </w:r>
      <w:proofErr w:type="spellStart"/>
      <w:proofErr w:type="gramStart"/>
      <w:r w:rsidRPr="00D64569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proofErr w:type="gramEnd"/>
    </w:p>
    <w:p w:rsidR="00D64569" w:rsidRPr="00914DC9" w:rsidRDefault="00D6456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4569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hewan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ternak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456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1562B7" wp14:editId="2FCFB27D">
            <wp:extent cx="1028700" cy="190500"/>
            <wp:effectExtent l="0" t="0" r="0" b="0"/>
            <wp:docPr id="39" name="Picture 39" descr="C^6_3 \times C^6_4 \times C^8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^6_3 \times C^6_4 \times C^8_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78EE68" wp14:editId="445E182A">
            <wp:extent cx="1104900" cy="133350"/>
            <wp:effectExtent l="0" t="0" r="0" b="0"/>
            <wp:docPr id="40" name="Picture 40" descr="= 20 \times 15 \times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= 20 \times 15 \times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5EE326" wp14:editId="550C000B">
            <wp:extent cx="695325" cy="133350"/>
            <wp:effectExtent l="0" t="0" r="9525" b="0"/>
            <wp:docPr id="41" name="Picture 41" descr="=20×15×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=20×15×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3CFAB3" wp14:editId="31E885FF">
            <wp:extent cx="609600" cy="123825"/>
            <wp:effectExtent l="0" t="0" r="0" b="9525"/>
            <wp:docPr id="42" name="Picture 42" descr="=16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=168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4569">
        <w:rPr>
          <w:rFonts w:ascii="Times New Roman" w:eastAsia="Times New Roman" w:hAnsi="Times New Roman" w:cs="Times New Roman"/>
          <w:sz w:val="24"/>
          <w:szCs w:val="24"/>
        </w:rPr>
        <w:br/>
      </w:r>
      <w:r w:rsidRPr="00D64569">
        <w:rPr>
          <w:rFonts w:ascii="Times New Roman" w:eastAsia="Times New Roman" w:hAnsi="Times New Roman" w:cs="Times New Roman"/>
          <w:bCs/>
          <w:sz w:val="24"/>
          <w:szCs w:val="24"/>
        </w:rPr>
        <w:t xml:space="preserve">=16800 </w:t>
      </w:r>
      <w:proofErr w:type="spellStart"/>
      <w:r w:rsidRPr="00D64569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</w:p>
    <w:p w:rsidR="00D64569" w:rsidRPr="00914DC9" w:rsidRDefault="00D6456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14DC9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14D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914D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</w:p>
    <w:p w:rsidR="00D13DCA" w:rsidRPr="00914DC9" w:rsidRDefault="00D64569" w:rsidP="00914DC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8.</w:t>
      </w:r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r w:rsidR="00D13DCA" w:rsidRPr="00914DC9">
        <w:rPr>
          <w:rFonts w:ascii="Times New Roman" w:hAnsi="Times New Roman" w:cs="Times New Roman"/>
          <w:sz w:val="24"/>
          <w:szCs w:val="24"/>
        </w:rPr>
        <w:t xml:space="preserve">Ada 5 orang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berkenalan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berjabatan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13DCA"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DCA" w:rsidRPr="00914D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Start"/>
      <w:r w:rsidR="00D13DCA" w:rsidRPr="00914DC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D13DCA" w:rsidRPr="00914DC9">
        <w:rPr>
          <w:rFonts w:ascii="Times New Roman" w:hAnsi="Times New Roman" w:cs="Times New Roman"/>
          <w:sz w:val="24"/>
          <w:szCs w:val="24"/>
        </w:rPr>
        <w:br/>
      </w:r>
      <w:r w:rsidR="00906656">
        <w:rPr>
          <w:rFonts w:ascii="Times New Roman" w:hAnsi="Times New Roman" w:cs="Times New Roman"/>
          <w:sz w:val="24"/>
          <w:szCs w:val="24"/>
        </w:rPr>
        <w:t>a. 5 kali</w:t>
      </w:r>
      <w:r w:rsidR="00906656">
        <w:rPr>
          <w:rFonts w:ascii="Times New Roman" w:hAnsi="Times New Roman" w:cs="Times New Roman"/>
          <w:sz w:val="24"/>
          <w:szCs w:val="24"/>
        </w:rPr>
        <w:br/>
        <w:t>b. 10 kali</w:t>
      </w:r>
      <w:r w:rsidR="00906656">
        <w:rPr>
          <w:rFonts w:ascii="Times New Roman" w:hAnsi="Times New Roman" w:cs="Times New Roman"/>
          <w:sz w:val="24"/>
          <w:szCs w:val="24"/>
        </w:rPr>
        <w:br/>
        <w:t>c. 15 kali</w:t>
      </w:r>
      <w:r w:rsidR="00906656">
        <w:rPr>
          <w:rFonts w:ascii="Times New Roman" w:hAnsi="Times New Roman" w:cs="Times New Roman"/>
          <w:sz w:val="24"/>
          <w:szCs w:val="24"/>
        </w:rPr>
        <w:br/>
        <w:t>d. 20 kali</w:t>
      </w:r>
      <w:r w:rsidR="00906656">
        <w:rPr>
          <w:rFonts w:ascii="Times New Roman" w:hAnsi="Times New Roman" w:cs="Times New Roman"/>
          <w:sz w:val="24"/>
          <w:szCs w:val="24"/>
        </w:rPr>
        <w:br/>
        <w:t>e</w:t>
      </w:r>
      <w:bookmarkStart w:id="12" w:name="_GoBack"/>
      <w:bookmarkEnd w:id="12"/>
      <w:r w:rsidR="00D13DCA" w:rsidRPr="00914DC9">
        <w:rPr>
          <w:rFonts w:ascii="Times New Roman" w:hAnsi="Times New Roman" w:cs="Times New Roman"/>
          <w:sz w:val="24"/>
          <w:szCs w:val="24"/>
        </w:rPr>
        <w:t>. 25 kali</w:t>
      </w:r>
    </w:p>
    <w:p w:rsidR="00D13DCA" w:rsidRPr="00914DC9" w:rsidRDefault="00D13DCA" w:rsidP="00914DC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14D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14DC9" w:rsidRPr="00914DC9">
        <w:rPr>
          <w:rFonts w:ascii="Times New Roman" w:hAnsi="Times New Roman" w:cs="Times New Roman"/>
          <w:b/>
          <w:bCs/>
          <w:iCs/>
          <w:sz w:val="24"/>
          <w:szCs w:val="24"/>
        </w:rPr>
        <w:t>Pembahasan</w:t>
      </w:r>
      <w:proofErr w:type="spellEnd"/>
      <w:r w:rsidRPr="00914DC9">
        <w:rPr>
          <w:rFonts w:ascii="Times New Roman" w:hAnsi="Times New Roman" w:cs="Times New Roman"/>
          <w:b/>
          <w:sz w:val="24"/>
          <w:szCs w:val="24"/>
        </w:rPr>
        <w:br/>
      </w:r>
      <w:r w:rsidRPr="00914DC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berjabatan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dengfan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proofErr w:type="gramStart"/>
      <w:r w:rsidRPr="00914DC9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berjabatan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AB = BA.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5 orang,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n = 5.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berjabatan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2 orang,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r = 2.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Start"/>
      <w:r w:rsidRPr="00914DC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14DC9">
        <w:rPr>
          <w:rFonts w:ascii="Times New Roman" w:hAnsi="Times New Roman" w:cs="Times New Roman"/>
          <w:sz w:val="24"/>
          <w:szCs w:val="24"/>
        </w:rPr>
        <w:br/>
        <w:t>C (5,2) = </w:t>
      </w:r>
      <w:r w:rsidRPr="00914DC9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1281C0B" wp14:editId="3AC0567F">
            <wp:extent cx="762000" cy="409575"/>
            <wp:effectExtent l="0" t="0" r="0" b="9525"/>
            <wp:docPr id="46" name="Picture 46" descr="https://latex.codecogs.com/gif.latex?\frac%7b5!%7d%7b2!(5-2)!)%7d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latex.codecogs.com/gif.latex?\frac%7b5!%7d%7b2!(5-2)!)%7d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hAnsi="Times New Roman" w:cs="Times New Roman"/>
          <w:sz w:val="24"/>
          <w:szCs w:val="24"/>
        </w:rPr>
        <w:br/>
      </w:r>
      <w:r w:rsidRPr="00914DC9">
        <w:rPr>
          <w:rFonts w:ascii="Times New Roman" w:hAnsi="Times New Roman" w:cs="Times New Roman"/>
          <w:sz w:val="24"/>
          <w:szCs w:val="24"/>
        </w:rPr>
        <w:lastRenderedPageBreak/>
        <w:t xml:space="preserve">             = </w:t>
      </w:r>
      <w:r w:rsidRPr="00914DC9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AC897FB" wp14:editId="4891FA7B">
            <wp:extent cx="266700" cy="361950"/>
            <wp:effectExtent l="0" t="0" r="0" b="0"/>
            <wp:docPr id="47" name="Picture 47" descr="https://latex.codecogs.com/gif.latex?\frac%7b5!%7d%7b2!3!%7d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latex.codecogs.com/gif.latex?\frac%7b5!%7d%7b2!3!%7d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hAnsi="Times New Roman" w:cs="Times New Roman"/>
          <w:sz w:val="24"/>
          <w:szCs w:val="24"/>
        </w:rPr>
        <w:br/>
        <w:t xml:space="preserve">             = </w:t>
      </w:r>
      <w:r w:rsidRPr="00914DC9"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C7B44B0" wp14:editId="5ABCDE37">
            <wp:extent cx="504825" cy="361950"/>
            <wp:effectExtent l="0" t="0" r="9525" b="0"/>
            <wp:docPr id="48" name="Picture 48" descr="https://latex.codecogs.com/gif.latex?\frac%7b5x4x3!%7d%7b2x3!%7d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latex.codecogs.com/gif.latex?\frac%7b5x4x3!%7d%7b2x3!%7d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hAnsi="Times New Roman" w:cs="Times New Roman"/>
          <w:sz w:val="24"/>
          <w:szCs w:val="24"/>
        </w:rPr>
        <w:br/>
        <w:t>             = 10</w:t>
      </w:r>
      <w:r w:rsidRPr="00914DC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tanga</w:t>
      </w:r>
      <w:r w:rsidRPr="00914DC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4DC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914DC9">
        <w:rPr>
          <w:rFonts w:ascii="Times New Roman" w:hAnsi="Times New Roman" w:cs="Times New Roman"/>
          <w:sz w:val="24"/>
          <w:szCs w:val="24"/>
        </w:rPr>
        <w:t>kali.</w:t>
      </w:r>
    </w:p>
    <w:p w:rsidR="00D13DCA" w:rsidRPr="00914DC9" w:rsidRDefault="00D13DCA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DC9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914DC9">
        <w:rPr>
          <w:rFonts w:ascii="Times New Roman" w:hAnsi="Times New Roman" w:cs="Times New Roman"/>
          <w:b/>
          <w:sz w:val="24"/>
          <w:szCs w:val="24"/>
        </w:rPr>
        <w:t>:</w:t>
      </w:r>
      <w:r w:rsidRPr="00914DC9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906656" w:rsidRDefault="00D13DCA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9. Di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perkumpulan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dipilih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perwakilan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6 orang.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Calon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tersedia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proofErr w:type="gram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susunan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perwakilan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dibentuk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jika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sekurang-kurangnya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terpilih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</w:t>
      </w:r>
      <w:r w:rsidR="009066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656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="0090665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6656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906656">
        <w:rPr>
          <w:rFonts w:ascii="Times New Roman" w:eastAsia="Times New Roman" w:hAnsi="Times New Roman" w:cs="Times New Roman"/>
          <w:bCs/>
          <w:sz w:val="24"/>
          <w:szCs w:val="24"/>
        </w:rPr>
        <w:t>...</w:t>
      </w:r>
      <w:r w:rsidR="00906656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a. 84     </w:t>
      </w:r>
    </w:p>
    <w:p w:rsidR="00906656" w:rsidRDefault="00906656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. 82     </w:t>
      </w:r>
    </w:p>
    <w:p w:rsidR="00906656" w:rsidRDefault="00906656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c. 76     </w:t>
      </w:r>
    </w:p>
    <w:p w:rsidR="00906656" w:rsidRDefault="00906656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.. 74     </w:t>
      </w:r>
    </w:p>
    <w:p w:rsidR="00906656" w:rsidRDefault="00906656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r w:rsidR="00D13DCA" w:rsidRPr="00914DC9">
        <w:rPr>
          <w:rFonts w:ascii="Times New Roman" w:eastAsia="Times New Roman" w:hAnsi="Times New Roman" w:cs="Times New Roman"/>
          <w:bCs/>
          <w:sz w:val="24"/>
          <w:szCs w:val="24"/>
        </w:rPr>
        <w:t>. 66</w:t>
      </w:r>
    </w:p>
    <w:p w:rsidR="00914DC9" w:rsidRPr="00914DC9" w:rsidRDefault="00D13DCA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0665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Pembahasan</w:t>
      </w:r>
      <w:proofErr w:type="spellEnd"/>
      <w:proofErr w:type="gramStart"/>
      <w:r w:rsidRPr="00906656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:</w:t>
      </w:r>
      <w:proofErr w:type="gramEnd"/>
      <w:r w:rsidRPr="00906656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Dari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dipilih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6 orang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anggota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perwakilan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ketentuan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sekurang-kurangnya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terpilih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berarti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macam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susunan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1)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2)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3)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Susunan</w:t>
      </w:r>
      <w:proofErr w:type="spellEnd"/>
      <w:r w:rsidRPr="00914D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1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(3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kombinasi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>C (5,3) = 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695325" cy="409575"/>
            <wp:effectExtent l="0" t="0" r="9525" b="9525"/>
            <wp:docPr id="60" name="Picture 60" descr="https://latex.codecogs.com/gif.latex?\frac%7b5!%7d%7b3!(5-3)!%7d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atex.codecogs.com/gif.latex?\frac%7b5!%7d%7b3!(5-3)!%7d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    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504825" cy="361950"/>
            <wp:effectExtent l="0" t="0" r="9525" b="0"/>
            <wp:docPr id="59" name="Picture 59" descr="https://latex.codecogs.com/gif.latex?\frac%7b5x4x3!%7d%7b3!2!%7d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atex.codecogs.com/gif.latex?\frac%7b5x4x3!%7d%7b3!2!%7d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  = 10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kombinasi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C (4,3)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695325" cy="409575"/>
            <wp:effectExtent l="0" t="0" r="9525" b="9525"/>
            <wp:docPr id="58" name="Picture 58" descr="https://latex.codecogs.com/gif.latex?\frac%7b4!%7d%7b3!(4-3)!%7d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atex.codecogs.com/gif.latex?\frac%7b4!%7d%7b3!(4-3)!%7d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    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266700" cy="361950"/>
            <wp:effectExtent l="0" t="0" r="0" b="0"/>
            <wp:docPr id="57" name="Picture 57" descr="https://latex.codecogs.com/gif.latex?\frac%7b4!%7d%7b3!1!%7d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atex.codecogs.com/gif.latex?\frac%7b4!%7d%7b3!1!%7d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  = 4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demikian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susunan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10 x 4 = 40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Susunan</w:t>
      </w:r>
      <w:proofErr w:type="spellEnd"/>
      <w:r w:rsidRPr="00914D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2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(4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kombinasi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C (5,4)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695325" cy="409575"/>
            <wp:effectExtent l="0" t="0" r="9525" b="9525"/>
            <wp:docPr id="56" name="Picture 56" descr="https://latex.codecogs.com/gif.latex?\frac%7b5!%7d%7b4!(5-4)!%7d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atex.codecogs.com/gif.latex?\frac%7b5!%7d%7b4!(5-4)!%7d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    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266700" cy="361950"/>
            <wp:effectExtent l="0" t="0" r="0" b="0"/>
            <wp:docPr id="55" name="Picture 55" descr="https://latex.codecogs.com/gif.latex?\frac%7b5!%7d%7b4!1!%7d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atex.codecogs.com/gif.latex?\frac%7b5!%7d%7b4!1!%7d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  = 5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kombinasi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C (4,2)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695325" cy="409575"/>
            <wp:effectExtent l="0" t="0" r="9525" b="9525"/>
            <wp:docPr id="54" name="Picture 54" descr="https://latex.codecogs.com/gif.latex?\frac%7b4!%7d%7b2!(4-2)!%7d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atex.codecogs.com/gif.latex?\frac%7b4!%7d%7b2!(4-2)!%7d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    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266700" cy="361950"/>
            <wp:effectExtent l="0" t="0" r="0" b="0"/>
            <wp:docPr id="53" name="Picture 53" descr="https://latex.codecogs.com/gif.latex?\frac%7b4!%7d%7b2!2!%7d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atex.codecogs.com/gif.latex?\frac%7b4!%7d%7b2!2!%7d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  = 6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demikian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bayaknya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susunan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2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x 6 = 30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Susunan</w:t>
      </w:r>
      <w:proofErr w:type="spellEnd"/>
      <w:r w:rsidRPr="00914DC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3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(5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kombinasi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C (5,5)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695325" cy="409575"/>
            <wp:effectExtent l="0" t="0" r="9525" b="9525"/>
            <wp:docPr id="52" name="Picture 52" descr="https://latex.codecogs.com/gif.latex?\frac%7b5!%7d%7b5!(5-5)!%7d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atex.codecogs.com/gif.latex?\frac%7b5!%7d%7b5!(5-5)!%7d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    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323850" cy="361950"/>
            <wp:effectExtent l="0" t="0" r="0" b="0"/>
            <wp:docPr id="51" name="Picture 51" descr="https://latex.codecogs.com/gif.latex?\frac%7b5!%7d%7b5!x1%7d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atex.codecogs.com/gif.latex?\frac%7b5!%7d%7b5!x1%7d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  = 1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memilih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kombinasi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unsur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C (4,1)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695325" cy="409575"/>
            <wp:effectExtent l="0" t="0" r="9525" b="9525"/>
            <wp:docPr id="50" name="Picture 50" descr="https://latex.codecogs.com/gif.latex?\frac%7b4!%7d%7b1!(4-1)!%7d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\frac%7b4!%7d%7b1!(4-1)!%7d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             = 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>
            <wp:extent cx="266700" cy="361950"/>
            <wp:effectExtent l="0" t="0" r="0" b="0"/>
            <wp:docPr id="49" name="Picture 49" descr="https://latex.codecogs.com/gif.latex?\frac%7b4!%7d%7b1!3!%7d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atex.codecogs.com/gif.latex?\frac%7b4!%7d%7b1!3!%7d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  <w:t>             = 4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demikian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bayaknya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susunan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5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dan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1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wanita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1 x 4 = 4</w:t>
      </w:r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Jadi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susunan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atas</w:t>
      </w:r>
      <w:proofErr w:type="spellEnd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14DC9">
        <w:rPr>
          <w:rFonts w:ascii="Times New Roman" w:eastAsia="Times New Roman" w:hAnsi="Times New Roman" w:cs="Times New Roman"/>
          <w:bCs/>
          <w:sz w:val="24"/>
          <w:szCs w:val="24"/>
        </w:rPr>
        <w:t>sekurang-kurang</w:t>
      </w:r>
      <w:r w:rsidR="00914DC9" w:rsidRPr="00914DC9">
        <w:rPr>
          <w:rFonts w:ascii="Times New Roman" w:eastAsia="Times New Roman" w:hAnsi="Times New Roman" w:cs="Times New Roman"/>
          <w:bCs/>
          <w:sz w:val="24"/>
          <w:szCs w:val="24"/>
        </w:rPr>
        <w:t>nya</w:t>
      </w:r>
      <w:proofErr w:type="spellEnd"/>
      <w:r w:rsidR="00914DC9"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3 </w:t>
      </w:r>
      <w:proofErr w:type="spellStart"/>
      <w:r w:rsidR="00914DC9" w:rsidRPr="00914DC9">
        <w:rPr>
          <w:rFonts w:ascii="Times New Roman" w:eastAsia="Times New Roman" w:hAnsi="Times New Roman" w:cs="Times New Roman"/>
          <w:bCs/>
          <w:sz w:val="24"/>
          <w:szCs w:val="24"/>
        </w:rPr>
        <w:t>pria</w:t>
      </w:r>
      <w:proofErr w:type="spellEnd"/>
      <w:r w:rsidR="00914DC9"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14DC9" w:rsidRPr="00914DC9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914DC9" w:rsidRPr="00914DC9">
        <w:rPr>
          <w:rFonts w:ascii="Times New Roman" w:eastAsia="Times New Roman" w:hAnsi="Times New Roman" w:cs="Times New Roman"/>
          <w:bCs/>
          <w:sz w:val="24"/>
          <w:szCs w:val="24"/>
        </w:rPr>
        <w:t xml:space="preserve"> 40+30+4 = 74</w:t>
      </w:r>
      <w:r w:rsidR="00914DC9" w:rsidRPr="00914DC9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D13DCA" w:rsidRPr="00914DC9" w:rsidRDefault="00914DC9" w:rsidP="00914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14DC9">
        <w:rPr>
          <w:rFonts w:ascii="Times New Roman" w:eastAsia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914DC9">
        <w:rPr>
          <w:rFonts w:ascii="Times New Roman" w:eastAsia="Times New Roman" w:hAnsi="Times New Roman" w:cs="Times New Roman"/>
          <w:b/>
          <w:bCs/>
          <w:sz w:val="24"/>
          <w:szCs w:val="24"/>
        </w:rPr>
        <w:t>: d</w:t>
      </w:r>
    </w:p>
    <w:p w:rsidR="00906656" w:rsidRDefault="00D64569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sz w:val="24"/>
          <w:szCs w:val="24"/>
        </w:rPr>
        <w:t>10.</w:t>
      </w:r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proofErr w:type="gram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Kuning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Biru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Hijau.Ada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campuran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906656" w:rsidRPr="00906656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:rsid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2</w:t>
      </w:r>
    </w:p>
    <w:p w:rsid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6</w:t>
      </w:r>
    </w:p>
    <w:p w:rsid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4</w:t>
      </w:r>
    </w:p>
    <w:p w:rsid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8</w:t>
      </w:r>
    </w:p>
    <w:p w:rsidR="00906656" w:rsidRP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e. 10</w:t>
      </w:r>
      <w:r w:rsidRPr="00906656">
        <w:rPr>
          <w:rFonts w:ascii="Times New Roman" w:eastAsia="Times New Roman" w:hAnsi="Times New Roman" w:cs="Times New Roman"/>
          <w:sz w:val="24"/>
          <w:szCs w:val="24"/>
        </w:rPr>
        <w:br/>
      </w:r>
      <w:r w:rsidRPr="0090665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6656">
        <w:rPr>
          <w:rFonts w:ascii="Times New Roman" w:eastAsia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:rsidR="00906656" w:rsidRP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656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spellStart"/>
      <w:proofErr w:type="gramEnd"/>
      <w:r w:rsidRPr="00906656">
        <w:rPr>
          <w:rFonts w:ascii="Times New Roman" w:eastAsia="Times New Roman" w:hAnsi="Times New Roman" w:cs="Times New Roman"/>
          <w:sz w:val="24"/>
          <w:szCs w:val="24"/>
          <w:vertAlign w:val="subscript"/>
        </w:rPr>
        <w:t>n,r</w:t>
      </w:r>
      <w:proofErr w:type="spell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</w:p>
    <w:p w:rsidR="00906656" w:rsidRP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6656">
        <w:rPr>
          <w:rFonts w:ascii="Times New Roman" w:eastAsia="Times New Roman" w:hAnsi="Times New Roman" w:cs="Times New Roman"/>
          <w:sz w:val="24"/>
          <w:szCs w:val="24"/>
        </w:rPr>
        <w:lastRenderedPageBreak/>
        <w:t>n</w:t>
      </w:r>
      <w:proofErr w:type="gramEnd"/>
      <w:r w:rsidRPr="00906656">
        <w:rPr>
          <w:rFonts w:ascii="Times New Roman" w:eastAsia="Times New Roman" w:hAnsi="Times New Roman" w:cs="Times New Roman"/>
          <w:sz w:val="24"/>
          <w:szCs w:val="24"/>
        </w:rPr>
        <w:t>! (n-r)</w:t>
      </w:r>
      <w:proofErr w:type="gramStart"/>
      <w:r w:rsidRPr="00906656">
        <w:rPr>
          <w:rFonts w:ascii="Times New Roman" w:eastAsia="Times New Roman" w:hAnsi="Times New Roman" w:cs="Times New Roman"/>
          <w:sz w:val="24"/>
          <w:szCs w:val="24"/>
        </w:rPr>
        <w:t>!r</w:t>
      </w:r>
      <w:proofErr w:type="gram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906656" w:rsidRP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 w:rsidRPr="0090665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06656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906656">
        <w:rPr>
          <w:rFonts w:ascii="Times New Roman" w:eastAsia="Times New Roman" w:hAnsi="Times New Roman" w:cs="Times New Roman"/>
          <w:sz w:val="24"/>
          <w:szCs w:val="24"/>
          <w:vertAlign w:val="subscript"/>
        </w:rPr>
        <w:t>4,3</w:t>
      </w:r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</w:p>
    <w:p w:rsidR="00906656" w:rsidRP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 w:rsidRPr="00906656">
        <w:rPr>
          <w:rFonts w:ascii="Times New Roman" w:eastAsia="Times New Roman" w:hAnsi="Times New Roman" w:cs="Times New Roman"/>
          <w:sz w:val="24"/>
          <w:szCs w:val="24"/>
        </w:rPr>
        <w:t>4! (4-3)</w:t>
      </w:r>
      <w:proofErr w:type="gramStart"/>
      <w:r w:rsidRPr="00906656">
        <w:rPr>
          <w:rFonts w:ascii="Times New Roman" w:eastAsia="Times New Roman" w:hAnsi="Times New Roman" w:cs="Times New Roman"/>
          <w:sz w:val="24"/>
          <w:szCs w:val="24"/>
        </w:rPr>
        <w:t>!3</w:t>
      </w:r>
      <w:proofErr w:type="gramEnd"/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906656" w:rsidRP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 w:rsidRPr="0090665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06656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906656">
        <w:rPr>
          <w:rFonts w:ascii="Times New Roman" w:eastAsia="Times New Roman" w:hAnsi="Times New Roman" w:cs="Times New Roman"/>
          <w:sz w:val="24"/>
          <w:szCs w:val="24"/>
          <w:vertAlign w:val="subscript"/>
        </w:rPr>
        <w:t>5,3</w:t>
      </w:r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</w:p>
    <w:p w:rsidR="00906656" w:rsidRP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4 x </w:t>
      </w:r>
      <w:del w:id="13" w:author="Unknown">
        <w:r w:rsidRPr="00906656">
          <w:rPr>
            <w:rFonts w:ascii="Times New Roman" w:eastAsia="Times New Roman" w:hAnsi="Times New Roman" w:cs="Times New Roman"/>
            <w:sz w:val="24"/>
            <w:szCs w:val="24"/>
          </w:rPr>
          <w:delText>3!</w:delText>
        </w:r>
      </w:del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(1)</w:t>
      </w:r>
      <w:del w:id="14" w:author="Unknown">
        <w:r w:rsidRPr="00906656">
          <w:rPr>
            <w:rFonts w:ascii="Times New Roman" w:eastAsia="Times New Roman" w:hAnsi="Times New Roman" w:cs="Times New Roman"/>
            <w:sz w:val="24"/>
            <w:szCs w:val="24"/>
          </w:rPr>
          <w:delText>3!</w:delText>
        </w:r>
      </w:del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6656" w:rsidRDefault="00906656" w:rsidP="00906656">
      <w:pPr>
        <w:rPr>
          <w:rFonts w:ascii="Times New Roman" w:eastAsia="Times New Roman" w:hAnsi="Times New Roman" w:cs="Times New Roman"/>
          <w:sz w:val="24"/>
          <w:szCs w:val="24"/>
        </w:rPr>
      </w:pPr>
      <w:r w:rsidRPr="00906656">
        <w:rPr>
          <w:rFonts w:ascii="Times New Roman" w:eastAsia="Times New Roman" w:hAnsi="Times New Roman" w:cs="Times New Roman"/>
          <w:sz w:val="24"/>
          <w:szCs w:val="24"/>
        </w:rPr>
        <w:t xml:space="preserve">= 4 </w:t>
      </w:r>
    </w:p>
    <w:p w:rsidR="00906656" w:rsidRPr="00906656" w:rsidRDefault="00906656" w:rsidP="00906656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>Jawaban</w:t>
      </w:r>
      <w:proofErr w:type="spellEnd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06656">
        <w:rPr>
          <w:rFonts w:ascii="Times New Roman" w:eastAsia="Times New Roman" w:hAnsi="Times New Roman" w:cs="Times New Roman"/>
          <w:b/>
          <w:sz w:val="24"/>
          <w:szCs w:val="24"/>
        </w:rPr>
        <w:t xml:space="preserve"> c</w:t>
      </w:r>
    </w:p>
    <w:p w:rsidR="00D64569" w:rsidRPr="00D64569" w:rsidRDefault="00D64569" w:rsidP="0090665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14D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94496" w:rsidRPr="00914DC9" w:rsidRDefault="00C94496">
      <w:pPr>
        <w:rPr>
          <w:rFonts w:ascii="Times New Roman" w:hAnsi="Times New Roman" w:cs="Times New Roman"/>
          <w:sz w:val="24"/>
          <w:szCs w:val="24"/>
        </w:rPr>
      </w:pPr>
    </w:p>
    <w:sectPr w:rsidR="00C94496" w:rsidRPr="00914DC9" w:rsidSect="00197578">
      <w:pgSz w:w="12240" w:h="15840" w:code="1"/>
      <w:pgMar w:top="1440" w:right="1080" w:bottom="993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27B48"/>
    <w:multiLevelType w:val="hybridMultilevel"/>
    <w:tmpl w:val="D7C2A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578"/>
    <w:rsid w:val="00197578"/>
    <w:rsid w:val="005F62A8"/>
    <w:rsid w:val="00906656"/>
    <w:rsid w:val="00914DC9"/>
    <w:rsid w:val="00C94496"/>
    <w:rsid w:val="00D13DCA"/>
    <w:rsid w:val="00D64569"/>
    <w:rsid w:val="00E6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E2B4E-765F-463B-8A67-795B44A1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456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569"/>
    <w:rPr>
      <w:b/>
      <w:bCs/>
    </w:rPr>
  </w:style>
  <w:style w:type="paragraph" w:styleId="ListParagraph">
    <w:name w:val="List Paragraph"/>
    <w:basedOn w:val="Normal"/>
    <w:uiPriority w:val="34"/>
    <w:qFormat/>
    <w:rsid w:val="0091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codecogs.com/eqnedit.php?latex=\frac%7b5!%7d%7b3!(5-3)!%7d" TargetMode="External"/><Relationship Id="rId39" Type="http://schemas.openxmlformats.org/officeDocument/2006/relationships/image" Target="media/image25.gif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34" Type="http://schemas.openxmlformats.org/officeDocument/2006/relationships/hyperlink" Target="http://www.codecogs.com/eqnedit.php?latex=\frac%7b5!%7d%7b4!(5-4)!%7d" TargetMode="External"/><Relationship Id="rId42" Type="http://schemas.openxmlformats.org/officeDocument/2006/relationships/hyperlink" Target="http://www.codecogs.com/eqnedit.php?latex=\frac%7b5!%7d%7b5!(5-5)!%7d" TargetMode="External"/><Relationship Id="rId47" Type="http://schemas.openxmlformats.org/officeDocument/2006/relationships/image" Target="media/image29.gif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gif"/><Relationship Id="rId33" Type="http://schemas.openxmlformats.org/officeDocument/2006/relationships/image" Target="media/image22.gif"/><Relationship Id="rId38" Type="http://schemas.openxmlformats.org/officeDocument/2006/relationships/hyperlink" Target="http://www.codecogs.com/eqnedit.php?latex=\frac%7b4!%7d%7b2!(4-2)!%7d" TargetMode="External"/><Relationship Id="rId46" Type="http://schemas.openxmlformats.org/officeDocument/2006/relationships/hyperlink" Target="http://www.codecogs.com/eqnedit.php?latex=\frac%7b4!%7d%7b1!(4-1)!%7d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codecogs.com/eqnedit.php?latex=\frac%7b5!%7d%7b2!(5-2)!)%7d" TargetMode="External"/><Relationship Id="rId29" Type="http://schemas.openxmlformats.org/officeDocument/2006/relationships/image" Target="media/image20.gif"/><Relationship Id="rId41" Type="http://schemas.openxmlformats.org/officeDocument/2006/relationships/image" Target="media/image26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codecogs.com/eqnedit.php?latex=\frac%7b5x4x3!%7d%7b2x3!%7d" TargetMode="External"/><Relationship Id="rId32" Type="http://schemas.openxmlformats.org/officeDocument/2006/relationships/hyperlink" Target="http://www.codecogs.com/eqnedit.php?latex=\frac%7b4!%7d%7b3!1!%7d" TargetMode="External"/><Relationship Id="rId37" Type="http://schemas.openxmlformats.org/officeDocument/2006/relationships/image" Target="media/image24.gif"/><Relationship Id="rId40" Type="http://schemas.openxmlformats.org/officeDocument/2006/relationships/hyperlink" Target="http://www.codecogs.com/eqnedit.php?latex=\frac%7b4!%7d%7b2!2!%7d" TargetMode="External"/><Relationship Id="rId45" Type="http://schemas.openxmlformats.org/officeDocument/2006/relationships/image" Target="media/image28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gif"/><Relationship Id="rId28" Type="http://schemas.openxmlformats.org/officeDocument/2006/relationships/hyperlink" Target="http://www.codecogs.com/eqnedit.php?latex=\frac%7b5x4x3!%7d%7b3!2!%7d" TargetMode="External"/><Relationship Id="rId36" Type="http://schemas.openxmlformats.org/officeDocument/2006/relationships/hyperlink" Target="http://www.codecogs.com/eqnedit.php?latex=\frac%7b5!%7d%7b4!1!%7d" TargetMode="External"/><Relationship Id="rId49" Type="http://schemas.openxmlformats.org/officeDocument/2006/relationships/image" Target="media/image30.gi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1.gif"/><Relationship Id="rId44" Type="http://schemas.openxmlformats.org/officeDocument/2006/relationships/hyperlink" Target="http://www.codecogs.com/eqnedit.php?latex=\frac%7b5!%7d%7b5!x1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codecogs.com/eqnedit.php?latex=\frac%7b5!%7d%7b2!3!%7d" TargetMode="External"/><Relationship Id="rId27" Type="http://schemas.openxmlformats.org/officeDocument/2006/relationships/image" Target="media/image19.gif"/><Relationship Id="rId30" Type="http://schemas.openxmlformats.org/officeDocument/2006/relationships/hyperlink" Target="http://www.codecogs.com/eqnedit.php?latex=\frac%7b4!%7d%7b3!(4-3)!%7d" TargetMode="External"/><Relationship Id="rId35" Type="http://schemas.openxmlformats.org/officeDocument/2006/relationships/image" Target="media/image23.gif"/><Relationship Id="rId43" Type="http://schemas.openxmlformats.org/officeDocument/2006/relationships/image" Target="media/image27.gif"/><Relationship Id="rId48" Type="http://schemas.openxmlformats.org/officeDocument/2006/relationships/hyperlink" Target="http://www.codecogs.com/eqnedit.php?latex=\frac%7b4!%7d%7b1!3!%7d" TargetMode="External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2022-01-04T13:10:00Z</dcterms:created>
  <dcterms:modified xsi:type="dcterms:W3CDTF">2022-01-04T14:23:00Z</dcterms:modified>
</cp:coreProperties>
</file>